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197A" w14:textId="77777777" w:rsidR="00417DE1" w:rsidRPr="00417DE1" w:rsidRDefault="00417DE1" w:rsidP="00417DE1">
      <w:pPr>
        <w:rPr>
          <w:rFonts w:ascii="Arial" w:hAnsi="Arial" w:cs="Arial"/>
          <w:noProof/>
          <w:sz w:val="20"/>
          <w:szCs w:val="20"/>
        </w:rPr>
      </w:pPr>
      <w:bookmarkStart w:id="0" w:name="_Hlk23418482"/>
      <w:bookmarkStart w:id="1" w:name="_Hlk23418563"/>
      <w:del w:id="2" w:author="User19" w:date="2020-09-21T12:05:00Z">
        <w:r w:rsidRPr="00417DE1" w:rsidDel="00BA70B4">
          <w:rPr>
            <w:rFonts w:ascii="Arial" w:hAnsi="Arial" w:cs="Arial"/>
            <w:noProof/>
            <w:sz w:val="20"/>
            <w:szCs w:val="20"/>
            <w:lang w:val="hu-HU" w:eastAsia="hu-HU"/>
          </w:rPr>
          <w:drawing>
            <wp:anchor distT="0" distB="0" distL="114300" distR="114300" simplePos="0" relativeHeight="251660288" behindDoc="0" locked="0" layoutInCell="1" allowOverlap="1" wp14:anchorId="154E6F1A" wp14:editId="7D08E5EC">
              <wp:simplePos x="0" y="0"/>
              <wp:positionH relativeFrom="margin">
                <wp:posOffset>-1026795</wp:posOffset>
              </wp:positionH>
              <wp:positionV relativeFrom="margin">
                <wp:posOffset>-1066800</wp:posOffset>
              </wp:positionV>
              <wp:extent cx="7814945" cy="1352550"/>
              <wp:effectExtent l="0" t="0" r="0" b="0"/>
              <wp:wrapSquare wrapText="bothSides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-header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4945" cy="135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14:paraId="1DAF2EC5" w14:textId="77777777" w:rsidR="00417DE1" w:rsidRPr="00417DE1" w:rsidRDefault="00417DE1" w:rsidP="00417DE1">
      <w:pPr>
        <w:rPr>
          <w:rFonts w:ascii="Arial" w:hAnsi="Arial" w:cs="Arial"/>
          <w:noProof/>
          <w:sz w:val="20"/>
          <w:szCs w:val="20"/>
        </w:rPr>
      </w:pPr>
    </w:p>
    <w:p w14:paraId="64A2000D" w14:textId="77777777" w:rsidR="00417DE1" w:rsidRPr="00417DE1" w:rsidRDefault="00417DE1" w:rsidP="00417DE1">
      <w:pPr>
        <w:rPr>
          <w:rFonts w:ascii="Arial" w:hAnsi="Arial" w:cs="Arial"/>
          <w:noProof/>
          <w:sz w:val="20"/>
          <w:szCs w:val="20"/>
        </w:rPr>
      </w:pPr>
    </w:p>
    <w:p w14:paraId="35E8CD50" w14:textId="77777777" w:rsidR="00417DE1" w:rsidRPr="00417DE1" w:rsidRDefault="00417DE1" w:rsidP="00417DE1">
      <w:pPr>
        <w:rPr>
          <w:rFonts w:ascii="Arial" w:hAnsi="Arial" w:cs="Arial"/>
          <w:noProof/>
          <w:sz w:val="20"/>
          <w:szCs w:val="20"/>
        </w:rPr>
      </w:pPr>
    </w:p>
    <w:p w14:paraId="3F1940B1" w14:textId="77777777" w:rsidR="00D82101" w:rsidRDefault="00AD18E1">
      <w:pPr>
        <w:spacing w:before="120" w:after="120" w:line="240" w:lineRule="auto"/>
        <w:contextualSpacing/>
        <w:rPr>
          <w:rFonts w:ascii="Arial Unicode MS" w:eastAsiaTheme="majorEastAsia" w:hAnsi="Arial Unicode MS" w:cstheme="majorBidi"/>
          <w:noProof/>
          <w:spacing w:val="-10"/>
          <w:kern w:val="28"/>
          <w:sz w:val="96"/>
          <w:szCs w:val="56"/>
        </w:rPr>
      </w:pPr>
      <w:r>
        <w:rPr>
          <w:rFonts w:ascii="Arial Unicode MS" w:eastAsiaTheme="majorEastAsia" w:hAnsi="Arial Unicode MS" w:cstheme="majorBidi"/>
          <w:noProof/>
          <w:spacing w:val="-10"/>
          <w:kern w:val="28"/>
          <w:sz w:val="96"/>
          <w:szCs w:val="56"/>
        </w:rPr>
        <w:fldChar w:fldCharType="begin"/>
      </w:r>
      <w:r>
        <w:rPr>
          <w:rFonts w:ascii="Arial Unicode MS" w:eastAsiaTheme="majorEastAsia" w:hAnsi="Arial Unicode MS" w:cstheme="majorBidi"/>
          <w:noProof/>
          <w:spacing w:val="-10"/>
          <w:kern w:val="28"/>
          <w:sz w:val="96"/>
          <w:szCs w:val="56"/>
        </w:rPr>
        <w:instrText xml:space="preserve"> MERGEFIELD  project.name  \* MERGEFORMAT </w:instrText>
      </w:r>
      <w:r>
        <w:rPr>
          <w:rFonts w:ascii="Arial Unicode MS" w:eastAsiaTheme="majorEastAsia" w:hAnsi="Arial Unicode MS" w:cstheme="majorBidi"/>
          <w:noProof/>
          <w:spacing w:val="-10"/>
          <w:kern w:val="28"/>
          <w:sz w:val="96"/>
          <w:szCs w:val="56"/>
        </w:rPr>
        <w:fldChar w:fldCharType="separate"/>
      </w:r>
      <w:r>
        <w:rPr>
          <w:rFonts w:ascii="Arial Unicode MS" w:eastAsiaTheme="majorEastAsia" w:hAnsi="Arial Unicode MS" w:cstheme="majorBidi"/>
          <w:noProof/>
          <w:spacing w:val="-10"/>
          <w:kern w:val="28"/>
          <w:sz w:val="96"/>
          <w:szCs w:val="56"/>
        </w:rPr>
        <w:t>OneTech</w:t>
      </w:r>
      <w:r>
        <w:fldChar w:fldCharType="end"/>
      </w:r>
    </w:p>
    <w:p w14:paraId="46D39CD8" w14:textId="77777777" w:rsidR="00417DE1" w:rsidRPr="00417DE1" w:rsidRDefault="00417DE1" w:rsidP="00417DE1"/>
    <w:p w14:paraId="3F34DC71" w14:textId="77777777" w:rsidR="00417DE1" w:rsidRPr="00417DE1" w:rsidRDefault="00417DE1" w:rsidP="00417DE1"/>
    <w:p w14:paraId="69F9A9F3" w14:textId="77777777" w:rsidR="00417DE1" w:rsidRPr="00417DE1" w:rsidRDefault="00417DE1" w:rsidP="00417DE1"/>
    <w:p w14:paraId="29F9B362" w14:textId="77777777" w:rsidR="00417DE1" w:rsidRPr="00417DE1" w:rsidRDefault="00417DE1" w:rsidP="00417DE1"/>
    <w:p w14:paraId="6B6383DA" w14:textId="77777777" w:rsidR="00417DE1" w:rsidRPr="00417DE1" w:rsidRDefault="00417DE1" w:rsidP="00417DE1"/>
    <w:p w14:paraId="63C62673" w14:textId="77777777" w:rsidR="00D82101" w:rsidRDefault="00AD18E1">
      <w:pPr>
        <w:numPr>
          <w:ilvl w:val="1"/>
          <w:numId w:val="0"/>
        </w:numPr>
        <w:pBdr>
          <w:left w:val="single" w:sz="48" w:space="30" w:color="5B9BD5" w:themeColor="accent5"/>
        </w:pBdr>
        <w:spacing w:before="160" w:after="0"/>
        <w:ind w:left="567"/>
        <w:rPr>
          <w:rFonts w:ascii="Arial Unicode MS" w:eastAsiaTheme="minorEastAsia" w:hAnsi="Arial Unicode MS"/>
          <w:noProof/>
          <w:spacing w:val="15"/>
          <w:sz w:val="52"/>
        </w:rPr>
      </w:pPr>
      <w:r>
        <w:rPr>
          <w:rFonts w:ascii="Arial Unicode MS" w:eastAsiaTheme="minorEastAsia" w:hAnsi="Arial Unicode MS"/>
          <w:spacing w:val="15"/>
          <w:sz w:val="52"/>
        </w:rPr>
        <w:t xml:space="preserve">Export of </w:t>
      </w:r>
      <w:r>
        <w:rPr>
          <w:rFonts w:ascii="Arial Unicode MS" w:eastAsiaTheme="minorEastAsia" w:hAnsi="Arial Unicode MS"/>
          <w:noProof/>
          <w:spacing w:val="15"/>
          <w:sz w:val="52"/>
        </w:rPr>
        <w:fldChar w:fldCharType="begin"/>
      </w:r>
      <w:r>
        <w:rPr>
          <w:rFonts w:ascii="Arial Unicode MS" w:eastAsiaTheme="minorEastAsia" w:hAnsi="Arial Unicode MS"/>
          <w:noProof/>
          <w:spacing w:val="15"/>
          <w:sz w:val="52"/>
        </w:rPr>
        <w:instrText xml:space="preserve"> MERGEFIELD  tracker.name  \* MERGEFORMAT </w:instrText>
      </w:r>
      <w:r>
        <w:rPr>
          <w:rFonts w:ascii="Arial Unicode MS" w:eastAsiaTheme="minorEastAsia" w:hAnsi="Arial Unicode MS"/>
          <w:noProof/>
          <w:spacing w:val="15"/>
          <w:sz w:val="52"/>
        </w:rPr>
        <w:fldChar w:fldCharType="separate"/>
      </w:r>
      <w:r>
        <w:rPr>
          <w:rFonts w:ascii="Arial Unicode MS" w:eastAsiaTheme="minorEastAsia" w:hAnsi="Arial Unicode MS"/>
          <w:noProof/>
          <w:spacing w:val="15"/>
          <w:sz w:val="52"/>
        </w:rPr>
        <w:t>Customer Requirement Specification</w:t>
      </w:r>
      <w:r>
        <w:fldChar w:fldCharType="end"/>
      </w:r>
    </w:p>
    <w:p w14:paraId="43BDE51D" w14:textId="77777777" w:rsidR="00417DE1" w:rsidRPr="00417DE1" w:rsidRDefault="00417DE1" w:rsidP="00417DE1">
      <w:pPr>
        <w:rPr>
          <w:rFonts w:ascii="Arial" w:hAnsi="Arial" w:cs="Arial"/>
        </w:rPr>
      </w:pPr>
    </w:p>
    <w:p w14:paraId="670B737B" w14:textId="77777777" w:rsidR="00417DE1" w:rsidRPr="00417DE1" w:rsidRDefault="00417DE1" w:rsidP="00417DE1">
      <w:pPr>
        <w:rPr>
          <w:rFonts w:ascii="Arial" w:hAnsi="Arial" w:cs="Arial"/>
        </w:rPr>
      </w:pPr>
    </w:p>
    <w:p w14:paraId="3D5A2FBE" w14:textId="77777777" w:rsidR="00417DE1" w:rsidRPr="00417DE1" w:rsidRDefault="00417DE1" w:rsidP="00417DE1">
      <w:pPr>
        <w:rPr>
          <w:rFonts w:ascii="Arial" w:hAnsi="Arial" w:cs="Arial"/>
        </w:rPr>
      </w:pPr>
    </w:p>
    <w:p w14:paraId="47E661BE" w14:textId="77777777" w:rsidR="00417DE1" w:rsidRPr="00417DE1" w:rsidRDefault="00417DE1" w:rsidP="00417DE1">
      <w:pPr>
        <w:rPr>
          <w:rFonts w:ascii="Arial" w:hAnsi="Arial" w:cs="Arial"/>
        </w:rPr>
      </w:pPr>
    </w:p>
    <w:p w14:paraId="6C408811" w14:textId="77777777" w:rsidR="00417DE1" w:rsidRPr="00417DE1" w:rsidRDefault="00417DE1" w:rsidP="00417DE1">
      <w:pPr>
        <w:rPr>
          <w:rFonts w:ascii="Arial" w:hAnsi="Arial" w:cs="Arial"/>
        </w:rPr>
      </w:pPr>
    </w:p>
    <w:p w14:paraId="02B0F069" w14:textId="77777777" w:rsidR="00417DE1" w:rsidRPr="00417DE1" w:rsidRDefault="00417DE1" w:rsidP="00417DE1">
      <w:pPr>
        <w:rPr>
          <w:rFonts w:ascii="Arial" w:hAnsi="Arial" w:cs="Arial"/>
        </w:rPr>
      </w:pPr>
    </w:p>
    <w:p w14:paraId="5903A5EA" w14:textId="3EA8F190" w:rsidR="00D82101" w:rsidDel="00BA70B4" w:rsidRDefault="00AD18E1">
      <w:pPr>
        <w:keepNext/>
        <w:keepLines/>
        <w:spacing w:before="100" w:beforeAutospacing="1" w:after="0" w:line="240" w:lineRule="auto"/>
        <w:ind w:left="576" w:hanging="576"/>
        <w:outlineLvl w:val="3"/>
        <w:rPr>
          <w:del w:id="3" w:author="User19" w:date="2020-09-21T12:06:00Z"/>
          <w:rFonts w:ascii="Arial Unicode MS" w:eastAsiaTheme="majorEastAsia" w:hAnsi="Arial Unicode MS" w:cstheme="majorBidi"/>
          <w:iCs/>
          <w:noProof/>
          <w:sz w:val="36"/>
        </w:rPr>
      </w:pPr>
      <w:del w:id="4" w:author="User19" w:date="2020-09-21T12:06:00Z">
        <w:r w:rsidDel="00BA70B4">
          <w:rPr>
            <w:rFonts w:ascii="Arial Unicode MS" w:eastAsiaTheme="majorEastAsia" w:hAnsi="Arial Unicode MS" w:cstheme="majorBidi"/>
            <w:iCs/>
            <w:noProof/>
            <w:sz w:val="36"/>
            <w:lang w:val="hu-HU" w:eastAsia="hu-HU"/>
          </w:rPr>
          <w:drawing>
            <wp:anchor distT="0" distB="0" distL="114300" distR="114300" simplePos="0" relativeHeight="251659264" behindDoc="1" locked="0" layoutInCell="1" allowOverlap="1" wp14:anchorId="078A3A92" wp14:editId="5CF597C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3798570" cy="3798570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retina-icon-part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8570" cy="3798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delText xml:space="preserve">Produced by </w:delText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fldChar w:fldCharType="begin"/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delInstrText xml:space="preserve"> MERGEFIELD  author  \* MERGEFORMAT </w:delInstrText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fldChar w:fldCharType="separate"/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delText>Safa Touati</w:delText>
        </w:r>
        <w:r w:rsidDel="00BA70B4">
          <w:fldChar w:fldCharType="end"/>
        </w:r>
      </w:del>
    </w:p>
    <w:p w14:paraId="7C00DD92" w14:textId="3F434696" w:rsidR="00D82101" w:rsidDel="00BA70B4" w:rsidRDefault="00AD18E1">
      <w:pPr>
        <w:keepNext/>
        <w:keepLines/>
        <w:spacing w:before="100" w:beforeAutospacing="1" w:after="0" w:line="240" w:lineRule="auto"/>
        <w:ind w:left="576" w:hanging="576"/>
        <w:outlineLvl w:val="3"/>
        <w:rPr>
          <w:del w:id="5" w:author="User19" w:date="2020-09-21T12:06:00Z"/>
          <w:rFonts w:ascii="Arial Unicode MS" w:eastAsiaTheme="majorEastAsia" w:hAnsi="Arial Unicode MS" w:cstheme="majorBidi"/>
          <w:iCs/>
          <w:noProof/>
          <w:sz w:val="36"/>
        </w:rPr>
      </w:pPr>
      <w:del w:id="6" w:author="User19" w:date="2020-09-21T12:06:00Z"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fldChar w:fldCharType="begin"/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delInstrText xml:space="preserve"> MERGEFIELD  exportDateTime  \@ "MMM d yyyy HH:mm" </w:delInstrText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fldChar w:fldCharType="separate"/>
        </w:r>
        <w:r w:rsidDel="00BA70B4">
          <w:rPr>
            <w:rFonts w:ascii="Arial Unicode MS" w:eastAsiaTheme="majorEastAsia" w:hAnsi="Arial Unicode MS" w:cstheme="majorBidi"/>
            <w:iCs/>
            <w:noProof/>
            <w:sz w:val="36"/>
          </w:rPr>
          <w:delText>Sep 21 2020 11:00</w:delText>
        </w:r>
        <w:r w:rsidDel="00BA70B4">
          <w:fldChar w:fldCharType="end"/>
        </w:r>
      </w:del>
    </w:p>
    <w:p w14:paraId="48411988" w14:textId="77777777" w:rsidR="00417DE1" w:rsidRPr="00417DE1" w:rsidRDefault="00417DE1" w:rsidP="00417DE1"/>
    <w:p w14:paraId="047D5B0A" w14:textId="77777777" w:rsidR="00417DE1" w:rsidRPr="00417DE1" w:rsidRDefault="00417DE1" w:rsidP="00417DE1">
      <w:pPr>
        <w:jc w:val="center"/>
        <w:rPr>
          <w:rFonts w:ascii="Arial" w:hAnsi="Arial" w:cs="Arial"/>
          <w:noProof/>
          <w:sz w:val="20"/>
          <w:szCs w:val="20"/>
        </w:rPr>
      </w:pPr>
    </w:p>
    <w:p w14:paraId="581A3FEF" w14:textId="77777777" w:rsidR="00417DE1" w:rsidRPr="00417DE1" w:rsidRDefault="00417DE1" w:rsidP="00417DE1">
      <w:pPr>
        <w:jc w:val="center"/>
        <w:rPr>
          <w:rFonts w:ascii="Arial" w:hAnsi="Arial" w:cs="Arial"/>
          <w:noProof/>
          <w:sz w:val="20"/>
          <w:szCs w:val="20"/>
        </w:rPr>
      </w:pPr>
    </w:p>
    <w:p w14:paraId="0213A199" w14:textId="77777777" w:rsidR="00417DE1" w:rsidRPr="00417DE1" w:rsidRDefault="00417DE1" w:rsidP="00417DE1">
      <w:pPr>
        <w:jc w:val="center"/>
        <w:rPr>
          <w:rFonts w:ascii="Arial" w:hAnsi="Arial" w:cs="Arial"/>
          <w:noProof/>
          <w:sz w:val="20"/>
          <w:szCs w:val="20"/>
        </w:rPr>
      </w:pPr>
    </w:p>
    <w:p w14:paraId="462B2207" w14:textId="12F7D105" w:rsidR="00417DE1" w:rsidRDefault="00417DE1" w:rsidP="00417DE1">
      <w:pPr>
        <w:jc w:val="center"/>
        <w:rPr>
          <w:ins w:id="7" w:author="User19" w:date="2020-09-21T12:06:00Z"/>
          <w:rFonts w:ascii="Arial" w:hAnsi="Arial" w:cs="Arial"/>
          <w:noProof/>
          <w:sz w:val="20"/>
          <w:szCs w:val="20"/>
        </w:rPr>
      </w:pPr>
    </w:p>
    <w:p w14:paraId="481A6F34" w14:textId="4C0F0D6A" w:rsidR="00BA70B4" w:rsidRDefault="00BA70B4" w:rsidP="00417DE1">
      <w:pPr>
        <w:jc w:val="center"/>
        <w:rPr>
          <w:ins w:id="8" w:author="User19" w:date="2020-09-21T12:06:00Z"/>
          <w:rFonts w:ascii="Arial" w:hAnsi="Arial" w:cs="Arial"/>
          <w:noProof/>
          <w:sz w:val="20"/>
          <w:szCs w:val="20"/>
        </w:rPr>
      </w:pPr>
    </w:p>
    <w:p w14:paraId="7882836E" w14:textId="6CD2B433" w:rsidR="00BA70B4" w:rsidRDefault="00BA70B4" w:rsidP="00417DE1">
      <w:pPr>
        <w:jc w:val="center"/>
        <w:rPr>
          <w:ins w:id="9" w:author="User19" w:date="2020-09-21T12:06:00Z"/>
          <w:rFonts w:ascii="Arial" w:hAnsi="Arial" w:cs="Arial"/>
          <w:noProof/>
          <w:sz w:val="20"/>
          <w:szCs w:val="20"/>
        </w:rPr>
      </w:pPr>
    </w:p>
    <w:p w14:paraId="6A57E882" w14:textId="0AF031F5" w:rsidR="00BA70B4" w:rsidRDefault="00BA70B4" w:rsidP="00417DE1">
      <w:pPr>
        <w:jc w:val="center"/>
        <w:rPr>
          <w:ins w:id="10" w:author="User19" w:date="2020-09-21T12:06:00Z"/>
          <w:rFonts w:ascii="Arial" w:hAnsi="Arial" w:cs="Arial"/>
          <w:noProof/>
          <w:sz w:val="20"/>
          <w:szCs w:val="20"/>
        </w:rPr>
      </w:pPr>
    </w:p>
    <w:p w14:paraId="3BB93BE7" w14:textId="751AE4F6" w:rsidR="00BA70B4" w:rsidRDefault="00BA70B4" w:rsidP="00417DE1">
      <w:pPr>
        <w:jc w:val="center"/>
        <w:rPr>
          <w:ins w:id="11" w:author="User19" w:date="2020-09-21T12:06:00Z"/>
          <w:rFonts w:ascii="Arial" w:hAnsi="Arial" w:cs="Arial"/>
          <w:noProof/>
          <w:sz w:val="20"/>
          <w:szCs w:val="20"/>
        </w:rPr>
      </w:pPr>
    </w:p>
    <w:p w14:paraId="23CEB9E3" w14:textId="77777777" w:rsidR="00BA70B4" w:rsidRPr="00417DE1" w:rsidRDefault="00BA70B4" w:rsidP="00417DE1">
      <w:pPr>
        <w:jc w:val="center"/>
        <w:rPr>
          <w:rFonts w:ascii="Arial" w:hAnsi="Arial" w:cs="Arial"/>
          <w:noProof/>
          <w:sz w:val="20"/>
          <w:szCs w:val="20"/>
        </w:rPr>
      </w:pPr>
    </w:p>
    <w:bookmarkEnd w:id="0"/>
    <w:bookmarkEnd w:id="1"/>
    <w:p w14:paraId="7FC55044" w14:textId="77777777" w:rsidR="00417DE1" w:rsidRPr="00417DE1" w:rsidRDefault="00417DE1" w:rsidP="00417DE1">
      <w:pPr>
        <w:jc w:val="center"/>
        <w:rPr>
          <w:rFonts w:ascii="Arial" w:hAnsi="Arial" w:cs="Arial"/>
          <w:noProof/>
          <w:sz w:val="20"/>
          <w:szCs w:val="20"/>
        </w:rPr>
      </w:pPr>
    </w:p>
    <w:p w14:paraId="4FA53CDC" w14:textId="77777777" w:rsidR="00D82101" w:rsidRDefault="00AD18E1">
      <w:pPr>
        <w:pStyle w:val="Titre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tracker.name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Customer Requirement Specification</w:t>
      </w:r>
      <w:r>
        <w:fldChar w:fldCharType="end"/>
      </w:r>
      <w:r>
        <w:rPr>
          <w:rFonts w:ascii="Arial" w:hAnsi="Arial" w:cs="Arial"/>
          <w:noProof/>
        </w:rPr>
        <w:t xml:space="preserve"> overview</w:t>
      </w:r>
    </w:p>
    <w:p w14:paraId="111C9D04" w14:textId="77777777" w:rsidR="00D82101" w:rsidRDefault="00AD18E1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tracker.description  \* M</w:instrText>
      </w:r>
      <w:r>
        <w:rPr>
          <w:rFonts w:ascii="Arial" w:hAnsi="Arial" w:cs="Arial"/>
          <w:noProof/>
          <w:sz w:val="20"/>
          <w:szCs w:val="20"/>
        </w:rPr>
        <w:instrText xml:space="preserve">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Customer Requirement</w:t>
      </w:r>
      <w:r>
        <w:fldChar w:fldCharType="end"/>
      </w:r>
    </w:p>
    <w:p w14:paraId="11C054CF" w14:textId="77777777" w:rsidR="00523F28" w:rsidRPr="00F37E1A" w:rsidRDefault="00523F28">
      <w:pPr>
        <w:rPr>
          <w:rFonts w:ascii="Arial" w:hAnsi="Arial" w:cs="Arial"/>
          <w:noProof/>
        </w:rPr>
      </w:pPr>
    </w:p>
    <w:p w14:paraId="1A823F13" w14:textId="77777777" w:rsidR="00D82101" w:rsidRDefault="00AD18E1">
      <w:pPr>
        <w:pStyle w:val="Titre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tracker.name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Customer Requirement Specification</w:t>
      </w:r>
      <w:r>
        <w:fldChar w:fldCharType="end"/>
      </w:r>
    </w:p>
    <w:p w14:paraId="11BA8662" w14:textId="77777777" w:rsidR="00523F28" w:rsidRPr="00F37E1A" w:rsidRDefault="00523F28">
      <w:pPr>
        <w:rPr>
          <w:rFonts w:ascii="Arial" w:hAnsi="Arial" w:cs="Arial"/>
          <w:noProof/>
        </w:rPr>
      </w:pPr>
    </w:p>
    <w:bookmarkStart w:id="12" w:name="[ISSUE:2308]"/>
    <w:bookmarkEnd w:id="12"/>
    <w:p w14:paraId="3BC22635" w14:textId="0FF7696E" w:rsidR="00D82101" w:rsidDel="00BA70B4" w:rsidRDefault="00AD18E1">
      <w:pPr>
        <w:pStyle w:val="Titre3"/>
        <w:numPr>
          <w:ilvl w:val="0"/>
          <w:numId w:val="0"/>
        </w:numPr>
        <w:rPr>
          <w:del w:id="13" w:author="User19" w:date="2020-09-21T12:06:00Z"/>
        </w:rPr>
      </w:pPr>
      <w:del w:id="14" w:author="User19" w:date="2020-09-21T12:06:00Z"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item.chapter.0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1</w:delText>
        </w:r>
        <w:r w:rsidDel="00BA70B4">
          <w:fldChar w:fldCharType="end"/>
        </w:r>
        <w:r w:rsidDel="00BA70B4">
          <w:rPr>
            <w:noProof/>
          </w:rPr>
          <w:delText xml:space="preserve"> </w:delText>
        </w:r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item.name.0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myF</w:delText>
        </w:r>
        <w:r w:rsidDel="00BA70B4">
          <w:fldChar w:fldCharType="end"/>
        </w:r>
      </w:del>
    </w:p>
    <w:p w14:paraId="22409978" w14:textId="76970994" w:rsidR="00D82101" w:rsidDel="00BA70B4" w:rsidRDefault="00AD18E1">
      <w:pPr>
        <w:rPr>
          <w:del w:id="15" w:author="User19" w:date="2020-09-21T12:06:00Z"/>
          <w:rFonts w:ascii="Arial" w:hAnsi="Arial" w:cs="Arial"/>
          <w:b/>
          <w:sz w:val="20"/>
          <w:szCs w:val="20"/>
        </w:rPr>
      </w:pPr>
      <w:del w:id="16" w:author="User19" w:date="2020-09-21T12:06:00Z"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delInstrText xml:space="preserve"> MERGEFIELD  item.changeNotif.0  \* MERGEF</w:delInstrText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delInstrText xml:space="preserve">ORMAT </w:delInstrText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end"/>
        </w:r>
      </w:del>
    </w:p>
    <w:tbl>
      <w:tblPr>
        <w:tblStyle w:val="Grilledutableau"/>
        <w:tblW w:w="2533" w:type="pct"/>
        <w:tblLook w:val="04A0" w:firstRow="1" w:lastRow="0" w:firstColumn="1" w:lastColumn="0" w:noHBand="0" w:noVBand="1"/>
      </w:tblPr>
      <w:tblGrid>
        <w:gridCol w:w="2294"/>
        <w:gridCol w:w="2297"/>
      </w:tblGrid>
      <w:tr w:rsidR="00C828C2" w:rsidRPr="00F37E1A" w:rsidDel="00BA70B4" w14:paraId="24CE2823" w14:textId="5B1BDE11" w:rsidTr="004A38EC">
        <w:trPr>
          <w:trHeight w:val="269"/>
          <w:del w:id="17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34C5EBF" w14:textId="41A7780D" w:rsidR="00C828C2" w:rsidRPr="00F37E1A" w:rsidDel="00BA70B4" w:rsidRDefault="006B2B9D" w:rsidP="004A38EC">
            <w:pPr>
              <w:rPr>
                <w:del w:id="18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19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Intland Retina</w:delText>
              </w:r>
              <w:r w:rsidR="00C828C2"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 xml:space="preserve"> reference:</w:delText>
              </w:r>
            </w:del>
          </w:p>
        </w:tc>
        <w:tc>
          <w:tcPr>
            <w:tcW w:w="2297" w:type="dxa"/>
          </w:tcPr>
          <w:p w14:paraId="43DB8A2C" w14:textId="7BC16E9A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1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item.urlKeyId.0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\l "[ISSUE:2308]" </w:delInstrText>
              </w:r>
              <w:r w:rsidDel="00BA70B4">
                <w:fldChar w:fldCharType="separate"/>
              </w:r>
              <w:r w:rsidDel="00BA70B4">
                <w:delText>CRS-2308</w:delText>
              </w:r>
              <w:r w:rsidDel="00BA70B4">
                <w:fldChar w:fldCharType="end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end"/>
              </w:r>
            </w:del>
          </w:p>
          <w:p w14:paraId="58508A15" w14:textId="46BCFBFC" w:rsidR="00C828C2" w:rsidRPr="00F37E1A" w:rsidDel="00BA70B4" w:rsidRDefault="00C828C2" w:rsidP="004A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="00C828C2" w:rsidRPr="00F37E1A" w:rsidDel="00BA70B4" w14:paraId="73C984FD" w14:textId="3B5B145D" w:rsidTr="004A38EC">
        <w:trPr>
          <w:trHeight w:val="269"/>
          <w:del w:id="23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3E69EC2" w14:textId="7A53BBCC" w:rsidR="00C828C2" w:rsidRPr="00F37E1A" w:rsidDel="00BA70B4" w:rsidRDefault="00C828C2" w:rsidP="004A38EC">
            <w:pPr>
              <w:rPr>
                <w:del w:id="24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5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Revision:</w:delText>
              </w:r>
            </w:del>
          </w:p>
        </w:tc>
        <w:tc>
          <w:tcPr>
            <w:tcW w:w="2297" w:type="dxa"/>
          </w:tcPr>
          <w:p w14:paraId="11653C5D" w14:textId="335ABEEB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7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item.version.0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11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0CB49AB7" w14:textId="3FCAEBB2" w:rsidTr="004A38EC">
        <w:trPr>
          <w:trHeight w:val="269"/>
          <w:del w:id="28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4FFC983" w14:textId="5544F7F3" w:rsidR="00C828C2" w:rsidRPr="00F37E1A" w:rsidDel="00BA70B4" w:rsidRDefault="00C828C2" w:rsidP="004A38EC">
            <w:pPr>
              <w:rPr>
                <w:del w:id="29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30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Priority</w:delText>
              </w:r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:</w:delText>
              </w:r>
            </w:del>
          </w:p>
        </w:tc>
        <w:tc>
          <w:tcPr>
            <w:tcW w:w="2297" w:type="dxa"/>
          </w:tcPr>
          <w:p w14:paraId="33E253C6" w14:textId="48D8CA05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32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item.priority.name.0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Must have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44360295" w14:textId="79FDD471" w:rsidTr="004A38EC">
        <w:trPr>
          <w:trHeight w:val="269"/>
          <w:del w:id="33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7A01269" w14:textId="11C11112" w:rsidR="00C828C2" w:rsidRPr="00F37E1A" w:rsidDel="00BA70B4" w:rsidRDefault="00C828C2" w:rsidP="004A38EC">
            <w:pPr>
              <w:rPr>
                <w:del w:id="34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35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Severity:</w:delText>
              </w:r>
            </w:del>
          </w:p>
        </w:tc>
        <w:tc>
          <w:tcPr>
            <w:tcW w:w="2297" w:type="dxa"/>
          </w:tcPr>
          <w:p w14:paraId="22EEF4E7" w14:textId="61259624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37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item.severity.0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--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15A81243" w14:textId="5397D6DC" w:rsidTr="004A38EC">
        <w:trPr>
          <w:trHeight w:val="269"/>
          <w:del w:id="38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70DDE9A" w14:textId="40F20E58" w:rsidR="00C828C2" w:rsidRPr="00F37E1A" w:rsidDel="00BA70B4" w:rsidRDefault="00C828C2" w:rsidP="004A38EC">
            <w:pPr>
              <w:rPr>
                <w:del w:id="39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40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Status:</w:delText>
              </w:r>
            </w:del>
          </w:p>
        </w:tc>
        <w:tc>
          <w:tcPr>
            <w:tcW w:w="2297" w:type="dxa"/>
          </w:tcPr>
          <w:p w14:paraId="1A2196EF" w14:textId="76AC85D9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1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42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item.status.name.0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New</w:delText>
              </w:r>
              <w:r w:rsidDel="00BA70B4">
                <w:fldChar w:fldCharType="end"/>
              </w:r>
            </w:del>
          </w:p>
        </w:tc>
      </w:tr>
    </w:tbl>
    <w:p w14:paraId="6BD15A19" w14:textId="031A87AC" w:rsidR="00E152A1" w:rsidDel="00BA70B4" w:rsidRDefault="00E152A1" w:rsidP="00C828C2">
      <w:pPr>
        <w:rPr>
          <w:del w:id="43" w:author="User19" w:date="2020-09-21T12:06:00Z"/>
          <w:rFonts w:ascii="Arial" w:hAnsi="Arial" w:cs="Arial"/>
          <w:noProof/>
          <w:sz w:val="20"/>
          <w:szCs w:val="20"/>
        </w:rPr>
      </w:pPr>
    </w:p>
    <w:p w14:paraId="597A4F0A" w14:textId="74E8D78A" w:rsidR="00D82101" w:rsidDel="00BA70B4" w:rsidRDefault="00AD18E1">
      <w:pPr>
        <w:rPr>
          <w:del w:id="44" w:author="User19" w:date="2020-09-21T12:06:00Z"/>
          <w:rFonts w:ascii="Arial" w:hAnsi="Arial" w:cs="Arial"/>
          <w:sz w:val="20"/>
          <w:szCs w:val="20"/>
        </w:rPr>
      </w:pPr>
      <w:del w:id="45" w:author="User19" w:date="2020-09-21T12:06:00Z">
        <w:r w:rsidDel="00BA70B4">
          <w:rPr>
            <w:rFonts w:ascii="Arial" w:hAnsi="Arial" w:cs="Arial"/>
            <w:sz w:val="20"/>
            <w:szCs w:val="20"/>
          </w:rPr>
          <w:delText>Upstream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item.upstreamCount.0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44372A71" w14:textId="23A1BDE0" w:rsidR="00C828C2" w:rsidDel="00BA70B4" w:rsidRDefault="00C828C2" w:rsidP="00C828C2">
      <w:pPr>
        <w:rPr>
          <w:del w:id="46" w:author="User19" w:date="2020-09-21T12:06:00Z"/>
          <w:rFonts w:ascii="Arial" w:hAnsi="Arial" w:cs="Arial"/>
          <w:sz w:val="17"/>
          <w:szCs w:val="17"/>
        </w:rPr>
      </w:pPr>
    </w:p>
    <w:p w14:paraId="13641BE7" w14:textId="482AF64A" w:rsidR="00D82101" w:rsidDel="00BA70B4" w:rsidRDefault="00AD18E1">
      <w:pPr>
        <w:rPr>
          <w:del w:id="47" w:author="User19" w:date="2020-09-21T12:06:00Z"/>
          <w:rFonts w:ascii="Arial" w:hAnsi="Arial" w:cs="Arial"/>
          <w:sz w:val="20"/>
          <w:szCs w:val="20"/>
        </w:rPr>
      </w:pPr>
      <w:del w:id="48" w:author="User19" w:date="2020-09-21T12:06:00Z">
        <w:r w:rsidDel="00BA70B4">
          <w:rPr>
            <w:rFonts w:ascii="Arial" w:hAnsi="Arial" w:cs="Arial"/>
            <w:sz w:val="20"/>
            <w:szCs w:val="20"/>
          </w:rPr>
          <w:delText>Downstream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item.downstreamCount.0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028F2126" w14:textId="33374A87" w:rsidR="00C828C2" w:rsidDel="00BA70B4" w:rsidRDefault="00C828C2" w:rsidP="008B6564">
      <w:pPr>
        <w:rPr>
          <w:del w:id="49" w:author="User19" w:date="2020-09-21T12:06:00Z"/>
          <w:rFonts w:ascii="Arial" w:hAnsi="Arial" w:cs="Arial"/>
          <w:sz w:val="20"/>
          <w:szCs w:val="20"/>
        </w:rPr>
      </w:pPr>
    </w:p>
    <w:p w14:paraId="47F75312" w14:textId="07AA1CBF" w:rsidR="00D82101" w:rsidDel="00BA70B4" w:rsidRDefault="00AD18E1">
      <w:pPr>
        <w:rPr>
          <w:del w:id="50" w:author="User19" w:date="2020-09-21T12:06:00Z"/>
          <w:rFonts w:ascii="Arial" w:hAnsi="Arial" w:cs="Arial"/>
          <w:sz w:val="20"/>
          <w:szCs w:val="20"/>
        </w:rPr>
      </w:pPr>
      <w:del w:id="51" w:author="User19" w:date="2020-09-21T12:06:00Z">
        <w:r w:rsidDel="00BA70B4">
          <w:rPr>
            <w:rFonts w:ascii="Arial" w:hAnsi="Arial" w:cs="Arial"/>
            <w:sz w:val="20"/>
            <w:szCs w:val="20"/>
          </w:rPr>
          <w:delText>Associations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item.assocCount.0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02B1" w:rsidDel="00BA70B4" w14:paraId="13BF97E1" w14:textId="5F5B6A38" w:rsidTr="00C204B0">
        <w:trPr>
          <w:del w:id="52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3AB015" w14:textId="195104B4" w:rsidR="00DE02B1" w:rsidRPr="00DE02B1" w:rsidDel="00BA70B4" w:rsidRDefault="00DE02B1" w:rsidP="008B6564">
            <w:pPr>
              <w:rPr>
                <w:del w:id="53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54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From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4481FE9A" w14:textId="0A08A6CE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56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Association Type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4A114637" w14:textId="0F80E845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58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To</w:delText>
              </w:r>
            </w:del>
          </w:p>
        </w:tc>
      </w:tr>
    </w:tbl>
    <w:p w14:paraId="38325BCB" w14:textId="5106C74D" w:rsidR="00DE02B1" w:rsidDel="00BA70B4" w:rsidRDefault="00DE02B1" w:rsidP="008B6564">
      <w:pPr>
        <w:rPr>
          <w:del w:id="59" w:author="User19" w:date="2020-09-21T12:06:00Z"/>
          <w:rFonts w:ascii="Arial" w:hAnsi="Arial" w:cs="Arial"/>
          <w:sz w:val="20"/>
          <w:szCs w:val="20"/>
        </w:rPr>
      </w:pPr>
    </w:p>
    <w:p w14:paraId="7EF85867" w14:textId="2A367064" w:rsidR="00351331" w:rsidDel="00BA70B4" w:rsidRDefault="00351331" w:rsidP="008B6564">
      <w:pPr>
        <w:rPr>
          <w:del w:id="60" w:author="User19" w:date="2020-09-21T12:06:00Z"/>
          <w:rFonts w:ascii="Arial" w:hAnsi="Arial" w:cs="Arial"/>
          <w:sz w:val="20"/>
          <w:szCs w:val="20"/>
        </w:rPr>
      </w:pPr>
      <w:del w:id="61" w:author="User19" w:date="2020-09-21T12:06:00Z">
        <w:r w:rsidDel="00BA70B4">
          <w:rPr>
            <w:rFonts w:ascii="Arial" w:hAnsi="Arial" w:cs="Arial"/>
            <w:sz w:val="20"/>
            <w:szCs w:val="20"/>
          </w:rPr>
          <w:delText>Description:</w:delText>
        </w:r>
      </w:del>
    </w:p>
    <w:p w14:paraId="18646992" w14:textId="0F87FAAC" w:rsidR="00000000" w:rsidDel="00BA70B4" w:rsidRDefault="00AD18E1">
      <w:pPr>
        <w:divId w:val="1562869251"/>
        <w:rPr>
          <w:del w:id="62" w:author="User19" w:date="2020-09-21T12:06:00Z"/>
          <w:rFonts w:ascii="Arial" w:eastAsia="Times New Roman" w:hAnsi="Arial" w:cs="Arial"/>
          <w:sz w:val="20"/>
          <w:szCs w:val="20"/>
        </w:rPr>
      </w:pPr>
      <w:del w:id="63" w:author="User19" w:date="2020-09-21T12:06:00Z">
        <w:r w:rsidDel="00BA70B4">
          <w:rPr>
            <w:rFonts w:ascii="Arial" w:hAnsi="Arial" w:cs="Arial"/>
            <w:noProof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noProof/>
            <w:sz w:val="20"/>
            <w:szCs w:val="20"/>
          </w:rPr>
          <w:delInstrText xml:space="preserve"> MERGEFIELD  item.description.0  \* MERGEFORMAT </w:delInstrText>
        </w:r>
        <w:r w:rsidDel="00BA70B4">
          <w:rPr>
            <w:rFonts w:ascii="Arial" w:hAnsi="Arial" w:cs="Arial"/>
            <w:noProof/>
            <w:sz w:val="20"/>
            <w:szCs w:val="20"/>
          </w:rPr>
          <w:fldChar w:fldCharType="end"/>
        </w:r>
        <w:r w:rsidDel="00BA70B4">
          <w:rPr>
            <w:rStyle w:val="wikicontent"/>
            <w:rFonts w:ascii="Arial" w:eastAsia="Times New Roman" w:hAnsi="Arial" w:cs="Arial"/>
            <w:sz w:val="20"/>
            <w:szCs w:val="20"/>
          </w:rPr>
          <w:delText>my folder</w:delText>
        </w:r>
        <w:r w:rsidDel="00BA70B4">
          <w:rPr>
            <w:rFonts w:ascii="Arial" w:eastAsia="Times New Roman" w:hAnsi="Arial" w:cs="Arial"/>
            <w:sz w:val="20"/>
            <w:szCs w:val="20"/>
          </w:rPr>
          <w:delText xml:space="preserve"> </w:delText>
        </w:r>
      </w:del>
    </w:p>
    <w:p w14:paraId="5F32CD25" w14:textId="6EA844FD" w:rsidR="00D82101" w:rsidDel="00BA70B4" w:rsidRDefault="00D82101">
      <w:pPr>
        <w:rPr>
          <w:del w:id="64" w:author="User19" w:date="2020-09-21T12:06:00Z"/>
          <w:rFonts w:ascii="Arial" w:hAnsi="Arial" w:cs="Arial"/>
        </w:rPr>
      </w:pPr>
    </w:p>
    <w:bookmarkStart w:id="65" w:name="[ISSUE:1605]"/>
    <w:bookmarkEnd w:id="65"/>
    <w:p w14:paraId="3AF4ECBE" w14:textId="13992315" w:rsidR="00D82101" w:rsidDel="00BA70B4" w:rsidRDefault="00AD18E1">
      <w:pPr>
        <w:pStyle w:val="Titre4"/>
        <w:numPr>
          <w:ilvl w:val="0"/>
          <w:numId w:val="0"/>
        </w:numPr>
        <w:rPr>
          <w:del w:id="66" w:author="User19" w:date="2020-09-21T12:06:00Z"/>
        </w:rPr>
      </w:pPr>
      <w:del w:id="67" w:author="User19" w:date="2020-09-21T12:06:00Z"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item.chapter.1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1.1</w:delText>
        </w:r>
        <w:r w:rsidDel="00BA70B4">
          <w:fldChar w:fldCharType="end"/>
        </w:r>
        <w:r w:rsidDel="00BA70B4">
          <w:rPr>
            <w:noProof/>
          </w:rPr>
          <w:delText xml:space="preserve"> </w:delText>
        </w:r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item.name.1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Sharing plastic injection &amp; moulding expertise</w:delText>
        </w:r>
        <w:r w:rsidDel="00BA70B4">
          <w:fldChar w:fldCharType="end"/>
        </w:r>
      </w:del>
    </w:p>
    <w:p w14:paraId="612B08DE" w14:textId="6BF1BADF" w:rsidR="00D82101" w:rsidDel="00BA70B4" w:rsidRDefault="00AD18E1">
      <w:pPr>
        <w:rPr>
          <w:del w:id="68" w:author="User19" w:date="2020-09-21T12:06:00Z"/>
          <w:rFonts w:ascii="Arial" w:hAnsi="Arial" w:cs="Arial"/>
          <w:b/>
          <w:sz w:val="20"/>
          <w:szCs w:val="20"/>
        </w:rPr>
      </w:pPr>
      <w:del w:id="69" w:author="User19" w:date="2020-09-21T12:06:00Z"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delInstrText xml:space="preserve"> MERGEFIELD  item.changeNotif.1  \* MERGEFORMAT </w:delInstrText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end"/>
        </w:r>
      </w:del>
    </w:p>
    <w:tbl>
      <w:tblPr>
        <w:tblStyle w:val="Grilledutableau"/>
        <w:tblW w:w="2533" w:type="pct"/>
        <w:tblLook w:val="04A0" w:firstRow="1" w:lastRow="0" w:firstColumn="1" w:lastColumn="0" w:noHBand="0" w:noVBand="1"/>
      </w:tblPr>
      <w:tblGrid>
        <w:gridCol w:w="2294"/>
        <w:gridCol w:w="2297"/>
      </w:tblGrid>
      <w:tr w:rsidR="00C828C2" w:rsidRPr="00F37E1A" w:rsidDel="00BA70B4" w14:paraId="37530E9B" w14:textId="61892A9A" w:rsidTr="004A38EC">
        <w:trPr>
          <w:trHeight w:val="269"/>
          <w:del w:id="70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B00104D" w14:textId="099B683E" w:rsidR="00C828C2" w:rsidRPr="00F37E1A" w:rsidDel="00BA70B4" w:rsidRDefault="006B2B9D" w:rsidP="004A38EC">
            <w:pPr>
              <w:rPr>
                <w:del w:id="71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72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Intland Retina</w:delText>
              </w:r>
              <w:r w:rsidR="00C828C2"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 xml:space="preserve"> reference:</w:delText>
              </w:r>
            </w:del>
          </w:p>
        </w:tc>
        <w:tc>
          <w:tcPr>
            <w:tcW w:w="2297" w:type="dxa"/>
          </w:tcPr>
          <w:p w14:paraId="5C7E4A24" w14:textId="2828B598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74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item.urlKeyId.1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\l "[ISSUE:1605]" </w:delInstrText>
              </w:r>
              <w:r w:rsidDel="00BA70B4">
                <w:fldChar w:fldCharType="separate"/>
              </w:r>
              <w:r w:rsidDel="00BA70B4">
                <w:delText>CRS-1605</w:delText>
              </w:r>
              <w:r w:rsidDel="00BA70B4">
                <w:fldChar w:fldCharType="end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end"/>
              </w:r>
            </w:del>
          </w:p>
          <w:p w14:paraId="73EF1DB1" w14:textId="3CCB625C" w:rsidR="00C828C2" w:rsidRPr="00F37E1A" w:rsidDel="00BA70B4" w:rsidRDefault="00C828C2" w:rsidP="004A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="00C828C2" w:rsidRPr="00F37E1A" w:rsidDel="00BA70B4" w14:paraId="68EEF893" w14:textId="313E66EC" w:rsidTr="004A38EC">
        <w:trPr>
          <w:trHeight w:val="269"/>
          <w:del w:id="76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8641B2A" w14:textId="7E501EB3" w:rsidR="00C828C2" w:rsidRPr="00F37E1A" w:rsidDel="00BA70B4" w:rsidRDefault="00C828C2" w:rsidP="004A38EC">
            <w:pPr>
              <w:rPr>
                <w:del w:id="77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78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Revision:</w:delText>
              </w:r>
            </w:del>
          </w:p>
        </w:tc>
        <w:tc>
          <w:tcPr>
            <w:tcW w:w="2297" w:type="dxa"/>
          </w:tcPr>
          <w:p w14:paraId="0372DF59" w14:textId="4E9B2745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80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item.version.1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18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6CFA9CE5" w14:textId="27C5110D" w:rsidTr="004A38EC">
        <w:trPr>
          <w:trHeight w:val="269"/>
          <w:del w:id="81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2C315CA" w14:textId="093C54F1" w:rsidR="00C828C2" w:rsidRPr="00F37E1A" w:rsidDel="00BA70B4" w:rsidRDefault="00C828C2" w:rsidP="004A38EC">
            <w:pPr>
              <w:rPr>
                <w:del w:id="82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83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Priority</w:delText>
              </w:r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:</w:delText>
              </w:r>
            </w:del>
          </w:p>
        </w:tc>
        <w:tc>
          <w:tcPr>
            <w:tcW w:w="2297" w:type="dxa"/>
          </w:tcPr>
          <w:p w14:paraId="0127BFED" w14:textId="28B7A1C0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85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item.priority.name.1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Must have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72F95AB5" w14:textId="5ADAF131" w:rsidTr="004A38EC">
        <w:trPr>
          <w:trHeight w:val="269"/>
          <w:del w:id="86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561E710" w14:textId="0700C746" w:rsidR="00C828C2" w:rsidRPr="00F37E1A" w:rsidDel="00BA70B4" w:rsidRDefault="00C828C2" w:rsidP="004A38EC">
            <w:pPr>
              <w:rPr>
                <w:del w:id="87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88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Severity:</w:delText>
              </w:r>
            </w:del>
          </w:p>
        </w:tc>
        <w:tc>
          <w:tcPr>
            <w:tcW w:w="2297" w:type="dxa"/>
          </w:tcPr>
          <w:p w14:paraId="77EA4F83" w14:textId="52BDEA86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90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item.severity.1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--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27B7EF3D" w14:textId="2305EDE6" w:rsidTr="004A38EC">
        <w:trPr>
          <w:trHeight w:val="269"/>
          <w:del w:id="91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319D759" w14:textId="3C024F51" w:rsidR="00C828C2" w:rsidRPr="00F37E1A" w:rsidDel="00BA70B4" w:rsidRDefault="00C828C2" w:rsidP="004A38EC">
            <w:pPr>
              <w:rPr>
                <w:del w:id="92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93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Status:</w:delText>
              </w:r>
            </w:del>
          </w:p>
        </w:tc>
        <w:tc>
          <w:tcPr>
            <w:tcW w:w="2297" w:type="dxa"/>
          </w:tcPr>
          <w:p w14:paraId="71676C70" w14:textId="612D543F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95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item.status.name.1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Draft</w:delText>
              </w:r>
              <w:r w:rsidDel="00BA70B4">
                <w:fldChar w:fldCharType="end"/>
              </w:r>
            </w:del>
          </w:p>
        </w:tc>
      </w:tr>
    </w:tbl>
    <w:p w14:paraId="5661B606" w14:textId="35845172" w:rsidR="00E152A1" w:rsidDel="00BA70B4" w:rsidRDefault="00E152A1" w:rsidP="00C828C2">
      <w:pPr>
        <w:rPr>
          <w:del w:id="96" w:author="User19" w:date="2020-09-21T12:06:00Z"/>
          <w:rFonts w:ascii="Arial" w:hAnsi="Arial" w:cs="Arial"/>
          <w:noProof/>
          <w:sz w:val="20"/>
          <w:szCs w:val="20"/>
        </w:rPr>
      </w:pPr>
    </w:p>
    <w:p w14:paraId="7D90ED3A" w14:textId="4C3EE56F" w:rsidR="00D82101" w:rsidDel="00BA70B4" w:rsidRDefault="00AD18E1">
      <w:pPr>
        <w:rPr>
          <w:del w:id="97" w:author="User19" w:date="2020-09-21T12:06:00Z"/>
          <w:rFonts w:ascii="Arial" w:hAnsi="Arial" w:cs="Arial"/>
          <w:sz w:val="20"/>
          <w:szCs w:val="20"/>
        </w:rPr>
      </w:pPr>
      <w:del w:id="98" w:author="User19" w:date="2020-09-21T12:06:00Z">
        <w:r w:rsidDel="00BA70B4">
          <w:rPr>
            <w:rFonts w:ascii="Arial" w:hAnsi="Arial" w:cs="Arial"/>
            <w:sz w:val="20"/>
            <w:szCs w:val="20"/>
          </w:rPr>
          <w:delText>Upstream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item.upstreamCount.1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3BE9BD3C" w14:textId="23F4AE84" w:rsidR="00C828C2" w:rsidDel="00BA70B4" w:rsidRDefault="00C828C2" w:rsidP="00C828C2">
      <w:pPr>
        <w:rPr>
          <w:del w:id="99" w:author="User19" w:date="2020-09-21T12:06:00Z"/>
          <w:rFonts w:ascii="Arial" w:hAnsi="Arial" w:cs="Arial"/>
          <w:sz w:val="17"/>
          <w:szCs w:val="17"/>
        </w:rPr>
      </w:pPr>
    </w:p>
    <w:p w14:paraId="110D87AF" w14:textId="4C305E7A" w:rsidR="00D82101" w:rsidDel="00BA70B4" w:rsidRDefault="00AD18E1">
      <w:pPr>
        <w:rPr>
          <w:del w:id="100" w:author="User19" w:date="2020-09-21T12:06:00Z"/>
          <w:rFonts w:ascii="Arial" w:hAnsi="Arial" w:cs="Arial"/>
          <w:sz w:val="20"/>
          <w:szCs w:val="20"/>
        </w:rPr>
      </w:pPr>
      <w:del w:id="101" w:author="User19" w:date="2020-09-21T12:06:00Z">
        <w:r w:rsidDel="00BA70B4">
          <w:rPr>
            <w:rFonts w:ascii="Arial" w:hAnsi="Arial" w:cs="Arial"/>
            <w:sz w:val="20"/>
            <w:szCs w:val="20"/>
          </w:rPr>
          <w:delText>Downstream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item.downstreamCount.1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1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607"/>
        <w:gridCol w:w="6455"/>
      </w:tblGrid>
      <w:tr w:rsidR="00C828C2" w:rsidDel="00BA70B4" w14:paraId="184E89D9" w14:textId="0F84722C" w:rsidTr="004A38EC">
        <w:trPr>
          <w:trHeight w:val="463"/>
          <w:del w:id="102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4F1AF2BB" w14:textId="4F0A458A" w:rsidR="00D82101" w:rsidDel="00BA70B4" w:rsidRDefault="00AD18E1">
            <w:pPr>
              <w:rPr>
                <w:del w:id="103" w:author="User19" w:date="2020-09-21T12:06:00Z"/>
                <w:rFonts w:ascii="Arial" w:hAnsi="Arial" w:cs="Arial"/>
                <w:sz w:val="17"/>
                <w:szCs w:val="17"/>
              </w:rPr>
            </w:pPr>
            <w:del w:id="104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item.downstream.urlKeyId.1.0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"https://sofiatechnology.codebeamer.com/retina/" \l "/item/1606" \h </w:delInstrText>
              </w:r>
              <w:r w:rsidDel="00BA70B4">
                <w:fldChar w:fldCharType="separate"/>
              </w:r>
              <w:r w:rsidDel="00BA70B4">
                <w:rPr>
                  <w:color w:val="0000FF"/>
                  <w:u w:val="single"/>
                </w:rPr>
                <w:delText>SRS-1606</w:delText>
              </w:r>
              <w:r w:rsidDel="00BA70B4">
                <w:rPr>
                  <w:color w:val="0000FF"/>
                  <w:u w:val="single"/>
                </w:rPr>
                <w:fldChar w:fldCharType="end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end"/>
              </w:r>
            </w:del>
          </w:p>
        </w:tc>
        <w:tc>
          <w:tcPr>
            <w:tcW w:w="6455" w:type="dxa"/>
          </w:tcPr>
          <w:p w14:paraId="57DEC593" w14:textId="36950F9B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5" w:author="User19" w:date="2020-09-21T12:06:00Z"/>
                <w:rFonts w:ascii="Arial" w:hAnsi="Arial" w:cs="Arial"/>
                <w:b/>
                <w:sz w:val="20"/>
                <w:szCs w:val="20"/>
              </w:rPr>
            </w:pPr>
            <w:del w:id="106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 xml:space="preserve"> </w:delText>
              </w:r>
              <w:r w:rsidDel="00BA70B4">
                <w:rPr>
                  <w:rFonts w:ascii="Arial" w:hAnsi="Arial" w:cs="Arial"/>
                  <w:sz w:val="17"/>
                  <w:szCs w:val="17"/>
                </w:rPr>
                <w:delText xml:space="preserve"> </w:del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item.downstream.name.1.0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Sharing plastic injection &amp; moulding expertise</w:delText>
              </w:r>
              <w:r w:rsidDel="00BA70B4">
                <w:fldChar w:fldCharType="end"/>
              </w:r>
            </w:del>
          </w:p>
        </w:tc>
      </w:tr>
    </w:tbl>
    <w:p w14:paraId="180AFD76" w14:textId="671CB2B0" w:rsidR="00C828C2" w:rsidDel="00BA70B4" w:rsidRDefault="00C828C2" w:rsidP="008B6564">
      <w:pPr>
        <w:rPr>
          <w:del w:id="107" w:author="User19" w:date="2020-09-21T12:06:00Z"/>
          <w:rFonts w:ascii="Arial" w:hAnsi="Arial" w:cs="Arial"/>
          <w:sz w:val="20"/>
          <w:szCs w:val="20"/>
        </w:rPr>
      </w:pPr>
    </w:p>
    <w:p w14:paraId="78AA511C" w14:textId="0EAE71DB" w:rsidR="00D82101" w:rsidDel="00BA70B4" w:rsidRDefault="00AD18E1">
      <w:pPr>
        <w:rPr>
          <w:del w:id="108" w:author="User19" w:date="2020-09-21T12:06:00Z"/>
          <w:rFonts w:ascii="Arial" w:hAnsi="Arial" w:cs="Arial"/>
          <w:sz w:val="20"/>
          <w:szCs w:val="20"/>
        </w:rPr>
      </w:pPr>
      <w:del w:id="109" w:author="User19" w:date="2020-09-21T12:06:00Z">
        <w:r w:rsidDel="00BA70B4">
          <w:rPr>
            <w:rFonts w:ascii="Arial" w:hAnsi="Arial" w:cs="Arial"/>
            <w:sz w:val="20"/>
            <w:szCs w:val="20"/>
          </w:rPr>
          <w:delText>Associations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item.assocCount.1  \* MERGEFO</w:delInstrText>
        </w:r>
        <w:r w:rsidDel="00BA70B4">
          <w:rPr>
            <w:rFonts w:ascii="Arial" w:hAnsi="Arial" w:cs="Arial"/>
            <w:sz w:val="20"/>
            <w:szCs w:val="20"/>
          </w:rPr>
          <w:delInstrText xml:space="preserve">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1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02B1" w:rsidDel="00BA70B4" w14:paraId="6B536AD8" w14:textId="62CEF136" w:rsidTr="00C204B0">
        <w:trPr>
          <w:del w:id="110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F696AF" w14:textId="5D544272" w:rsidR="00DE02B1" w:rsidRPr="00DE02B1" w:rsidDel="00BA70B4" w:rsidRDefault="00DE02B1" w:rsidP="008B6564">
            <w:pPr>
              <w:rPr>
                <w:del w:id="111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112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From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66FF869F" w14:textId="23ECEAC6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3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114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Association Type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73DC73CD" w14:textId="7A4922F4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5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116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To</w:delText>
              </w:r>
            </w:del>
          </w:p>
        </w:tc>
      </w:tr>
      <w:tr w:rsidR="00DE02B1" w:rsidDel="00BA70B4" w14:paraId="1AE9DF52" w14:textId="6C0C97CA" w:rsidTr="00C204B0">
        <w:trPr>
          <w:del w:id="117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EEEEEE"/>
          </w:tcPr>
          <w:p w14:paraId="7A36C58B" w14:textId="16FF9CD9" w:rsidR="00D82101" w:rsidDel="00BA70B4" w:rsidRDefault="00AD18E1">
            <w:pPr>
              <w:rPr>
                <w:del w:id="118" w:author="User19" w:date="2020-09-21T12:06:00Z"/>
                <w:rFonts w:ascii="Arial" w:hAnsi="Arial" w:cs="Arial"/>
                <w:sz w:val="17"/>
                <w:szCs w:val="17"/>
              </w:rPr>
            </w:pPr>
            <w:del w:id="119" w:author="User19" w:date="2020-09-21T12:06:00Z">
              <w:r w:rsidDel="00BA70B4">
                <w:rPr>
                  <w:rFonts w:ascii="Arial" w:hAnsi="Arial" w:cs="Arial"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sz w:val="17"/>
                  <w:szCs w:val="17"/>
                </w:rPr>
                <w:delInstrText xml:space="preserve"> MERGEFIELD  item.assocIn.from.urlKeyId.1.0  \* MERGEFORMAT </w:delInstrText>
              </w:r>
              <w:r w:rsidDel="00BA70B4">
                <w:rPr>
                  <w:rFonts w:ascii="Arial" w:hAnsi="Arial" w:cs="Arial"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"https://sofiatechnology.codebeamer.com/retina/" \l "/item/1316" \h </w:delInstrText>
              </w:r>
              <w:r w:rsidDel="00BA70B4">
                <w:fldChar w:fldCharType="separate"/>
              </w:r>
              <w:r w:rsidDel="00BA70B4">
                <w:rPr>
                  <w:color w:val="0000FF"/>
                  <w:u w:val="single"/>
                </w:rPr>
                <w:delText>RISK-1316</w:delText>
              </w:r>
              <w:r w:rsidDel="00BA70B4">
                <w:rPr>
                  <w:color w:val="0000FF"/>
                  <w:u w:val="single"/>
                </w:rPr>
                <w:fldChar w:fldCharType="end"/>
              </w:r>
              <w:r w:rsidDel="00BA70B4">
                <w:rPr>
                  <w:rFonts w:ascii="Arial" w:hAnsi="Arial" w:cs="Arial"/>
                  <w:sz w:val="17"/>
                  <w:szCs w:val="17"/>
                </w:rPr>
                <w:fldChar w:fldCharType="end"/>
              </w:r>
            </w:del>
          </w:p>
        </w:tc>
        <w:tc>
          <w:tcPr>
            <w:tcW w:w="3021" w:type="dxa"/>
          </w:tcPr>
          <w:p w14:paraId="2245670D" w14:textId="6C8536DF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" w:author="User19" w:date="2020-09-21T12:06:00Z"/>
                <w:rFonts w:ascii="Arial" w:hAnsi="Arial" w:cs="Arial"/>
                <w:sz w:val="17"/>
                <w:szCs w:val="17"/>
              </w:rPr>
            </w:pPr>
            <w:del w:id="121" w:author="User19" w:date="2020-09-21T12:06:00Z">
              <w:r w:rsidDel="00BA70B4">
                <w:rPr>
                  <w:rFonts w:ascii="Arial" w:hAnsi="Arial" w:cs="Arial"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sz w:val="17"/>
                  <w:szCs w:val="17"/>
                </w:rPr>
                <w:delInstrText xml:space="preserve"> MERGEFIELD  item.assocIn.type.name.1.0  \* MERGEFORMAT </w:delInstrText>
              </w:r>
              <w:r w:rsidDel="00BA70B4">
                <w:rPr>
                  <w:rFonts w:ascii="Arial" w:hAnsi="Arial" w:cs="Arial"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sz w:val="17"/>
                  <w:szCs w:val="17"/>
                </w:rPr>
                <w:delText>depends</w:delText>
              </w:r>
              <w:r w:rsidDel="00BA70B4">
                <w:fldChar w:fldCharType="end"/>
              </w:r>
            </w:del>
          </w:p>
        </w:tc>
        <w:tc>
          <w:tcPr>
            <w:tcW w:w="3021" w:type="dxa"/>
          </w:tcPr>
          <w:p w14:paraId="5B8F1372" w14:textId="329A7F26" w:rsidR="00DE02B1" w:rsidDel="00BA70B4" w:rsidRDefault="000F6240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2" w:author="User19" w:date="2020-09-21T12:06:00Z"/>
                <w:rFonts w:ascii="Arial" w:hAnsi="Arial" w:cs="Arial"/>
                <w:sz w:val="17"/>
                <w:szCs w:val="17"/>
              </w:rPr>
            </w:pPr>
            <w:del w:id="123" w:author="User19" w:date="2020-09-21T12:06:00Z">
              <w:r w:rsidDel="00BA70B4">
                <w:rPr>
                  <w:rFonts w:ascii="Arial" w:hAnsi="Arial" w:cs="Arial"/>
                  <w:sz w:val="17"/>
                  <w:szCs w:val="17"/>
                </w:rPr>
                <w:delText>&lt;this&gt;</w:delText>
              </w:r>
            </w:del>
          </w:p>
        </w:tc>
      </w:tr>
    </w:tbl>
    <w:p w14:paraId="19291DA4" w14:textId="3A28090F" w:rsidR="00DE02B1" w:rsidDel="00BA70B4" w:rsidRDefault="00DE02B1" w:rsidP="008B6564">
      <w:pPr>
        <w:rPr>
          <w:del w:id="124" w:author="User19" w:date="2020-09-21T12:06:00Z"/>
          <w:rFonts w:ascii="Arial" w:hAnsi="Arial" w:cs="Arial"/>
          <w:sz w:val="20"/>
          <w:szCs w:val="20"/>
        </w:rPr>
      </w:pPr>
    </w:p>
    <w:p w14:paraId="5962CFAE" w14:textId="1AF3DEDA" w:rsidR="00351331" w:rsidDel="00BA70B4" w:rsidRDefault="00351331" w:rsidP="008B6564">
      <w:pPr>
        <w:rPr>
          <w:del w:id="125" w:author="User19" w:date="2020-09-21T12:06:00Z"/>
          <w:rFonts w:ascii="Arial" w:hAnsi="Arial" w:cs="Arial"/>
          <w:sz w:val="20"/>
          <w:szCs w:val="20"/>
        </w:rPr>
      </w:pPr>
      <w:del w:id="126" w:author="User19" w:date="2020-09-21T12:06:00Z">
        <w:r w:rsidDel="00BA70B4">
          <w:rPr>
            <w:rFonts w:ascii="Arial" w:hAnsi="Arial" w:cs="Arial"/>
            <w:sz w:val="20"/>
            <w:szCs w:val="20"/>
          </w:rPr>
          <w:delText>Description:</w:delText>
        </w:r>
      </w:del>
    </w:p>
    <w:p w14:paraId="3EC61B68" w14:textId="3C23CA03" w:rsidR="00000000" w:rsidDel="00BA70B4" w:rsidRDefault="00AD18E1">
      <w:pPr>
        <w:divId w:val="1959871796"/>
        <w:rPr>
          <w:del w:id="127" w:author="User19" w:date="2020-09-21T12:06:00Z"/>
          <w:rStyle w:val="wikicontent"/>
          <w:rFonts w:ascii="Arial" w:eastAsia="Times New Roman" w:hAnsi="Arial" w:cs="Arial"/>
        </w:rPr>
      </w:pPr>
      <w:del w:id="128" w:author="User19" w:date="2020-09-21T12:06:00Z">
        <w:r w:rsidDel="00BA70B4">
          <w:rPr>
            <w:rFonts w:ascii="Arial" w:hAnsi="Arial" w:cs="Arial"/>
            <w:noProof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noProof/>
            <w:sz w:val="20"/>
            <w:szCs w:val="20"/>
          </w:rPr>
          <w:delInstrText xml:space="preserve"> MERGEFIELD  item.description.1  \* MERGEFORMAT </w:delInstrText>
        </w:r>
        <w:r w:rsidDel="00BA70B4">
          <w:rPr>
            <w:rFonts w:ascii="Arial" w:hAnsi="Arial" w:cs="Arial"/>
            <w:noProof/>
            <w:sz w:val="20"/>
            <w:szCs w:val="20"/>
          </w:rPr>
          <w:fldChar w:fldCharType="end"/>
        </w:r>
        <w:r w:rsidDel="00BA70B4">
          <w:rPr>
            <w:rStyle w:val="wikicontent"/>
            <w:rFonts w:ascii="Arial" w:eastAsia="Times New Roman" w:hAnsi="Arial" w:cs="Arial"/>
            <w:sz w:val="20"/>
            <w:szCs w:val="20"/>
          </w:rPr>
          <w:delText xml:space="preserve">provide to customer a full service and solution from design to manufacturing : </w:delText>
        </w:r>
      </w:del>
    </w:p>
    <w:p w14:paraId="51162C69" w14:textId="40C56670" w:rsidR="00000000" w:rsidDel="00BA70B4" w:rsidRDefault="00AD18E1">
      <w:pPr>
        <w:numPr>
          <w:ilvl w:val="0"/>
          <w:numId w:val="2"/>
        </w:numPr>
        <w:spacing w:before="100" w:beforeAutospacing="1" w:after="100" w:afterAutospacing="1" w:line="240" w:lineRule="auto"/>
        <w:divId w:val="1959871796"/>
        <w:rPr>
          <w:del w:id="129" w:author="User19" w:date="2020-09-21T12:06:00Z"/>
          <w:color w:val="000000"/>
        </w:rPr>
      </w:pPr>
      <w:del w:id="130" w:author="User19" w:date="2020-09-21T12:06:00Z">
        <w:r w:rsidDel="00BA70B4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Part Co-design </w:delText>
        </w:r>
      </w:del>
    </w:p>
    <w:p w14:paraId="5AB2AADC" w14:textId="6FF7AAE8" w:rsidR="00000000" w:rsidDel="00BA70B4" w:rsidRDefault="00AD18E1">
      <w:pPr>
        <w:numPr>
          <w:ilvl w:val="0"/>
          <w:numId w:val="2"/>
        </w:numPr>
        <w:spacing w:before="100" w:beforeAutospacing="1" w:after="100" w:afterAutospacing="1" w:line="240" w:lineRule="auto"/>
        <w:divId w:val="1959871796"/>
        <w:rPr>
          <w:del w:id="131" w:author="User19" w:date="2020-09-21T12:06:00Z"/>
          <w:rFonts w:ascii="Arial" w:eastAsia="Times New Roman" w:hAnsi="Arial" w:cs="Arial"/>
          <w:color w:val="000000"/>
          <w:sz w:val="20"/>
          <w:szCs w:val="20"/>
        </w:rPr>
      </w:pPr>
    </w:p>
    <w:p w14:paraId="13519749" w14:textId="1C208137" w:rsidR="00000000" w:rsidDel="00BA70B4" w:rsidRDefault="00AD18E1">
      <w:pPr>
        <w:numPr>
          <w:ilvl w:val="0"/>
          <w:numId w:val="2"/>
        </w:numPr>
        <w:spacing w:before="100" w:beforeAutospacing="1" w:after="100" w:afterAutospacing="1" w:line="240" w:lineRule="auto"/>
        <w:divId w:val="1959871796"/>
        <w:rPr>
          <w:del w:id="132" w:author="User19" w:date="2020-09-21T12:06:00Z"/>
          <w:rFonts w:ascii="Arial" w:eastAsia="Times New Roman" w:hAnsi="Arial" w:cs="Arial"/>
          <w:color w:val="000000"/>
          <w:sz w:val="20"/>
          <w:szCs w:val="20"/>
        </w:rPr>
      </w:pPr>
      <w:del w:id="133" w:author="User19" w:date="2020-09-21T12:06:00Z">
        <w:r w:rsidDel="00BA70B4">
          <w:rPr>
            <w:rFonts w:ascii="Arial" w:eastAsia="Times New Roman" w:hAnsi="Arial" w:cs="Arial"/>
            <w:noProof/>
            <w:color w:val="000000"/>
            <w:sz w:val="20"/>
            <w:szCs w:val="20"/>
          </w:rPr>
          <w:drawing>
            <wp:inline distT="0" distB="0" distL="0" distR="0" wp14:anchorId="54CBA11A" wp14:editId="22F0420E">
              <wp:extent cx="2857500" cy="1577340"/>
              <wp:effectExtent l="0" t="0" r="0" b="3810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57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C258B6F" w14:textId="2609EB3B" w:rsidR="00D82101" w:rsidDel="00BA70B4" w:rsidRDefault="00D82101">
      <w:pPr>
        <w:rPr>
          <w:del w:id="134" w:author="User19" w:date="2020-09-21T12:06:00Z"/>
          <w:rFonts w:ascii="Arial" w:hAnsi="Arial" w:cs="Arial"/>
        </w:rPr>
      </w:pPr>
    </w:p>
    <w:bookmarkStart w:id="135" w:name="[ISSUE:2309]"/>
    <w:bookmarkEnd w:id="135"/>
    <w:p w14:paraId="0762F8D8" w14:textId="1F547747" w:rsidR="00D82101" w:rsidDel="00BA70B4" w:rsidRDefault="00AD18E1">
      <w:pPr>
        <w:pStyle w:val="Titre4"/>
        <w:numPr>
          <w:ilvl w:val="0"/>
          <w:numId w:val="0"/>
        </w:numPr>
        <w:rPr>
          <w:del w:id="136" w:author="User19" w:date="2020-09-21T12:06:00Z"/>
        </w:rPr>
      </w:pPr>
      <w:del w:id="137" w:author="User19" w:date="2020-09-21T12:06:00Z"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item.chapter.2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1.2</w:delText>
        </w:r>
        <w:r w:rsidDel="00BA70B4">
          <w:fldChar w:fldCharType="end"/>
        </w:r>
        <w:r w:rsidDel="00BA70B4">
          <w:rPr>
            <w:noProof/>
          </w:rPr>
          <w:delText xml:space="preserve"> </w:delText>
        </w:r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item.name.2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test</w:delText>
        </w:r>
        <w:r w:rsidDel="00BA70B4">
          <w:fldChar w:fldCharType="end"/>
        </w:r>
      </w:del>
    </w:p>
    <w:p w14:paraId="7AF12FEF" w14:textId="47C3DF69" w:rsidR="00D82101" w:rsidDel="00BA70B4" w:rsidRDefault="00AD18E1">
      <w:pPr>
        <w:rPr>
          <w:del w:id="138" w:author="User19" w:date="2020-09-21T12:06:00Z"/>
          <w:rFonts w:ascii="Arial" w:hAnsi="Arial" w:cs="Arial"/>
          <w:b/>
          <w:sz w:val="20"/>
          <w:szCs w:val="20"/>
        </w:rPr>
      </w:pPr>
      <w:del w:id="139" w:author="User19" w:date="2020-09-21T12:06:00Z"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delInstrText xml:space="preserve"> MERGEFIELD  item.changeNotif.2  \* MERGEFORMAT </w:delInstrText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end"/>
        </w:r>
      </w:del>
    </w:p>
    <w:tbl>
      <w:tblPr>
        <w:tblStyle w:val="Grilledutableau"/>
        <w:tblW w:w="2533" w:type="pct"/>
        <w:tblLook w:val="04A0" w:firstRow="1" w:lastRow="0" w:firstColumn="1" w:lastColumn="0" w:noHBand="0" w:noVBand="1"/>
      </w:tblPr>
      <w:tblGrid>
        <w:gridCol w:w="2294"/>
        <w:gridCol w:w="2297"/>
      </w:tblGrid>
      <w:tr w:rsidR="00C828C2" w:rsidRPr="00F37E1A" w:rsidDel="00BA70B4" w14:paraId="5D280C91" w14:textId="33F92BB3" w:rsidTr="004A38EC">
        <w:trPr>
          <w:trHeight w:val="269"/>
          <w:del w:id="140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1C8F03E" w14:textId="14282FCB" w:rsidR="00C828C2" w:rsidRPr="00F37E1A" w:rsidDel="00BA70B4" w:rsidRDefault="006B2B9D" w:rsidP="004A38EC">
            <w:pPr>
              <w:rPr>
                <w:del w:id="141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142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Intland Retina</w:delText>
              </w:r>
              <w:r w:rsidR="00C828C2"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 xml:space="preserve"> reference:</w:delText>
              </w:r>
            </w:del>
          </w:p>
        </w:tc>
        <w:tc>
          <w:tcPr>
            <w:tcW w:w="2297" w:type="dxa"/>
          </w:tcPr>
          <w:p w14:paraId="64B53D48" w14:textId="30280339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3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144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item.urlKeyId.2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\l "[ISSUE:2309]" </w:delInstrText>
              </w:r>
              <w:r w:rsidDel="00BA70B4">
                <w:fldChar w:fldCharType="separate"/>
              </w:r>
              <w:r w:rsidDel="00BA70B4">
                <w:delText>CRS-2309</w:delText>
              </w:r>
              <w:r w:rsidDel="00BA70B4">
                <w:fldChar w:fldCharType="end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end"/>
              </w:r>
            </w:del>
          </w:p>
          <w:p w14:paraId="17FCED4B" w14:textId="0A10722F" w:rsidR="00C828C2" w:rsidRPr="00F37E1A" w:rsidDel="00BA70B4" w:rsidRDefault="00C828C2" w:rsidP="004A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5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="00C828C2" w:rsidRPr="00F37E1A" w:rsidDel="00BA70B4" w14:paraId="1C5CDBEC" w14:textId="6C1A75D8" w:rsidTr="004A38EC">
        <w:trPr>
          <w:trHeight w:val="269"/>
          <w:del w:id="146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4770AF6" w14:textId="3125DBFD" w:rsidR="00C828C2" w:rsidRPr="00F37E1A" w:rsidDel="00BA70B4" w:rsidRDefault="00C828C2" w:rsidP="004A38EC">
            <w:pPr>
              <w:rPr>
                <w:del w:id="147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148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Revision:</w:delText>
              </w:r>
            </w:del>
          </w:p>
        </w:tc>
        <w:tc>
          <w:tcPr>
            <w:tcW w:w="2297" w:type="dxa"/>
          </w:tcPr>
          <w:p w14:paraId="45EC7BF9" w14:textId="39E39D68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9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150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item.version.2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12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0AD3D12F" w14:textId="0956B9A0" w:rsidTr="004A38EC">
        <w:trPr>
          <w:trHeight w:val="269"/>
          <w:del w:id="151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16DA5C2" w14:textId="05F61714" w:rsidR="00C828C2" w:rsidRPr="00F37E1A" w:rsidDel="00BA70B4" w:rsidRDefault="00C828C2" w:rsidP="004A38EC">
            <w:pPr>
              <w:rPr>
                <w:del w:id="152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153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Priority</w:delText>
              </w:r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:</w:delText>
              </w:r>
            </w:del>
          </w:p>
        </w:tc>
        <w:tc>
          <w:tcPr>
            <w:tcW w:w="2297" w:type="dxa"/>
          </w:tcPr>
          <w:p w14:paraId="567CBFB8" w14:textId="5809C1A5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155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item.priority.name.2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Should have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29C44626" w14:textId="629AF031" w:rsidTr="004A38EC">
        <w:trPr>
          <w:trHeight w:val="269"/>
          <w:del w:id="156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B0CBBA8" w14:textId="4D15D101" w:rsidR="00C828C2" w:rsidRPr="00F37E1A" w:rsidDel="00BA70B4" w:rsidRDefault="00C828C2" w:rsidP="004A38EC">
            <w:pPr>
              <w:rPr>
                <w:del w:id="157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158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Severity:</w:delText>
              </w:r>
            </w:del>
          </w:p>
        </w:tc>
        <w:tc>
          <w:tcPr>
            <w:tcW w:w="2297" w:type="dxa"/>
          </w:tcPr>
          <w:p w14:paraId="32881617" w14:textId="5B157E4B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9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160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item.severity.2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--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4E16D3A0" w14:textId="356405A6" w:rsidTr="004A38EC">
        <w:trPr>
          <w:trHeight w:val="269"/>
          <w:del w:id="161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9C3F8D1" w14:textId="5032DB44" w:rsidR="00C828C2" w:rsidRPr="00F37E1A" w:rsidDel="00BA70B4" w:rsidRDefault="00C828C2" w:rsidP="004A38EC">
            <w:pPr>
              <w:rPr>
                <w:del w:id="162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163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Status:</w:delText>
              </w:r>
            </w:del>
          </w:p>
        </w:tc>
        <w:tc>
          <w:tcPr>
            <w:tcW w:w="2297" w:type="dxa"/>
          </w:tcPr>
          <w:p w14:paraId="1E2D620A" w14:textId="672945B4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4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165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item.status.name.2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Draft</w:delText>
              </w:r>
              <w:r w:rsidDel="00BA70B4">
                <w:fldChar w:fldCharType="end"/>
              </w:r>
            </w:del>
          </w:p>
        </w:tc>
      </w:tr>
    </w:tbl>
    <w:p w14:paraId="5CC19197" w14:textId="5939836D" w:rsidR="00E152A1" w:rsidDel="00BA70B4" w:rsidRDefault="00E152A1" w:rsidP="00C828C2">
      <w:pPr>
        <w:rPr>
          <w:del w:id="166" w:author="User19" w:date="2020-09-21T12:06:00Z"/>
          <w:rFonts w:ascii="Arial" w:hAnsi="Arial" w:cs="Arial"/>
          <w:noProof/>
          <w:sz w:val="20"/>
          <w:szCs w:val="20"/>
        </w:rPr>
      </w:pPr>
    </w:p>
    <w:p w14:paraId="08FB4059" w14:textId="0FBCF8C7" w:rsidR="00D82101" w:rsidDel="00BA70B4" w:rsidRDefault="00AD18E1">
      <w:pPr>
        <w:rPr>
          <w:del w:id="167" w:author="User19" w:date="2020-09-21T12:06:00Z"/>
          <w:rFonts w:ascii="Arial" w:hAnsi="Arial" w:cs="Arial"/>
          <w:sz w:val="20"/>
          <w:szCs w:val="20"/>
        </w:rPr>
      </w:pPr>
      <w:del w:id="168" w:author="User19" w:date="2020-09-21T12:06:00Z">
        <w:r w:rsidDel="00BA70B4">
          <w:rPr>
            <w:rFonts w:ascii="Arial" w:hAnsi="Arial" w:cs="Arial"/>
            <w:sz w:val="20"/>
            <w:szCs w:val="20"/>
          </w:rPr>
          <w:delText>Upstream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item.upstreamCount.2  \* ME</w:delInstrText>
        </w:r>
        <w:r w:rsidDel="00BA70B4">
          <w:rPr>
            <w:rFonts w:ascii="Arial" w:hAnsi="Arial" w:cs="Arial"/>
            <w:sz w:val="20"/>
            <w:szCs w:val="20"/>
          </w:rPr>
          <w:delInstrText xml:space="preserve">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29E05ECA" w14:textId="5FA0AC61" w:rsidR="00C828C2" w:rsidDel="00BA70B4" w:rsidRDefault="00C828C2" w:rsidP="00C828C2">
      <w:pPr>
        <w:rPr>
          <w:del w:id="169" w:author="User19" w:date="2020-09-21T12:06:00Z"/>
          <w:rFonts w:ascii="Arial" w:hAnsi="Arial" w:cs="Arial"/>
          <w:sz w:val="17"/>
          <w:szCs w:val="17"/>
        </w:rPr>
      </w:pPr>
    </w:p>
    <w:p w14:paraId="1FA137AA" w14:textId="4F4B4A31" w:rsidR="00D82101" w:rsidDel="00BA70B4" w:rsidRDefault="00AD18E1">
      <w:pPr>
        <w:rPr>
          <w:del w:id="170" w:author="User19" w:date="2020-09-21T12:06:00Z"/>
          <w:rFonts w:ascii="Arial" w:hAnsi="Arial" w:cs="Arial"/>
          <w:sz w:val="20"/>
          <w:szCs w:val="20"/>
        </w:rPr>
      </w:pPr>
      <w:del w:id="171" w:author="User19" w:date="2020-09-21T12:06:00Z">
        <w:r w:rsidDel="00BA70B4">
          <w:rPr>
            <w:rFonts w:ascii="Arial" w:hAnsi="Arial" w:cs="Arial"/>
            <w:sz w:val="20"/>
            <w:szCs w:val="20"/>
          </w:rPr>
          <w:delText>Downstream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item.downstreamCount.2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06E124CA" w14:textId="166A1584" w:rsidR="00C828C2" w:rsidDel="00BA70B4" w:rsidRDefault="00C828C2" w:rsidP="008B6564">
      <w:pPr>
        <w:rPr>
          <w:del w:id="172" w:author="User19" w:date="2020-09-21T12:06:00Z"/>
          <w:rFonts w:ascii="Arial" w:hAnsi="Arial" w:cs="Arial"/>
          <w:sz w:val="20"/>
          <w:szCs w:val="20"/>
        </w:rPr>
      </w:pPr>
    </w:p>
    <w:p w14:paraId="064D1D6C" w14:textId="29367566" w:rsidR="00D82101" w:rsidDel="00BA70B4" w:rsidRDefault="00AD18E1">
      <w:pPr>
        <w:rPr>
          <w:del w:id="173" w:author="User19" w:date="2020-09-21T12:06:00Z"/>
          <w:rFonts w:ascii="Arial" w:hAnsi="Arial" w:cs="Arial"/>
          <w:sz w:val="20"/>
          <w:szCs w:val="20"/>
        </w:rPr>
      </w:pPr>
      <w:del w:id="174" w:author="User19" w:date="2020-09-21T12:06:00Z">
        <w:r w:rsidDel="00BA70B4">
          <w:rPr>
            <w:rFonts w:ascii="Arial" w:hAnsi="Arial" w:cs="Arial"/>
            <w:sz w:val="20"/>
            <w:szCs w:val="20"/>
          </w:rPr>
          <w:delText>Associations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item.assocCount.2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02B1" w:rsidDel="00BA70B4" w14:paraId="27C23EDB" w14:textId="7F637073" w:rsidTr="00C204B0">
        <w:trPr>
          <w:del w:id="175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6E6903" w14:textId="7C9379FD" w:rsidR="00DE02B1" w:rsidRPr="00DE02B1" w:rsidDel="00BA70B4" w:rsidRDefault="00DE02B1" w:rsidP="008B6564">
            <w:pPr>
              <w:rPr>
                <w:del w:id="176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177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From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41BF7B72" w14:textId="02F806E0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8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179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Association Type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69EF98B5" w14:textId="42A9991B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0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181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To</w:delText>
              </w:r>
            </w:del>
          </w:p>
        </w:tc>
      </w:tr>
    </w:tbl>
    <w:p w14:paraId="61F22F00" w14:textId="24DDDEF2" w:rsidR="00DE02B1" w:rsidDel="00BA70B4" w:rsidRDefault="00DE02B1" w:rsidP="008B6564">
      <w:pPr>
        <w:rPr>
          <w:del w:id="182" w:author="User19" w:date="2020-09-21T12:06:00Z"/>
          <w:rFonts w:ascii="Arial" w:hAnsi="Arial" w:cs="Arial"/>
          <w:sz w:val="20"/>
          <w:szCs w:val="20"/>
        </w:rPr>
      </w:pPr>
    </w:p>
    <w:p w14:paraId="2301EBDE" w14:textId="22B70AD8" w:rsidR="00351331" w:rsidDel="00BA70B4" w:rsidRDefault="00351331" w:rsidP="008B6564">
      <w:pPr>
        <w:rPr>
          <w:del w:id="183" w:author="User19" w:date="2020-09-21T12:06:00Z"/>
          <w:rFonts w:ascii="Arial" w:hAnsi="Arial" w:cs="Arial"/>
          <w:sz w:val="20"/>
          <w:szCs w:val="20"/>
        </w:rPr>
      </w:pPr>
      <w:del w:id="184" w:author="User19" w:date="2020-09-21T12:06:00Z">
        <w:r w:rsidDel="00BA70B4">
          <w:rPr>
            <w:rFonts w:ascii="Arial" w:hAnsi="Arial" w:cs="Arial"/>
            <w:sz w:val="20"/>
            <w:szCs w:val="20"/>
          </w:rPr>
          <w:delText>Description:</w:delText>
        </w:r>
      </w:del>
    </w:p>
    <w:p w14:paraId="1BC26776" w14:textId="07E67162" w:rsidR="00000000" w:rsidDel="00BA70B4" w:rsidRDefault="00AD18E1">
      <w:pPr>
        <w:divId w:val="156193467"/>
        <w:rPr>
          <w:del w:id="185" w:author="User19" w:date="2020-09-21T12:06:00Z"/>
          <w:rFonts w:ascii="Arial" w:eastAsia="Times New Roman" w:hAnsi="Arial" w:cs="Arial"/>
          <w:sz w:val="20"/>
          <w:szCs w:val="20"/>
        </w:rPr>
      </w:pPr>
      <w:del w:id="186" w:author="User19" w:date="2020-09-21T12:06:00Z">
        <w:r w:rsidDel="00BA70B4">
          <w:rPr>
            <w:rFonts w:ascii="Arial" w:hAnsi="Arial" w:cs="Arial"/>
            <w:noProof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noProof/>
            <w:sz w:val="20"/>
            <w:szCs w:val="20"/>
          </w:rPr>
          <w:delInstrText xml:space="preserve"> MERGEFIELD  item.description.2  \* MERGEFORMAT </w:delInstrText>
        </w:r>
        <w:r w:rsidDel="00BA70B4">
          <w:rPr>
            <w:rFonts w:ascii="Arial" w:hAnsi="Arial" w:cs="Arial"/>
            <w:noProof/>
            <w:sz w:val="20"/>
            <w:szCs w:val="20"/>
          </w:rPr>
          <w:fldChar w:fldCharType="end"/>
        </w:r>
        <w:r w:rsidDel="00BA70B4">
          <w:rPr>
            <w:rStyle w:val="wikicontent"/>
            <w:rFonts w:ascii="Arial" w:eastAsia="Times New Roman" w:hAnsi="Arial" w:cs="Arial"/>
            <w:sz w:val="20"/>
            <w:szCs w:val="20"/>
          </w:rPr>
          <w:delText>test</w:delText>
        </w:r>
        <w:r w:rsidDel="00BA70B4">
          <w:rPr>
            <w:rFonts w:ascii="Arial" w:eastAsia="Times New Roman" w:hAnsi="Arial" w:cs="Arial"/>
            <w:sz w:val="20"/>
            <w:szCs w:val="20"/>
          </w:rPr>
          <w:delText xml:space="preserve"> </w:delText>
        </w:r>
      </w:del>
    </w:p>
    <w:p w14:paraId="0C07DC1B" w14:textId="2E988151" w:rsidR="00D82101" w:rsidDel="00BA70B4" w:rsidRDefault="00D82101">
      <w:pPr>
        <w:rPr>
          <w:del w:id="187" w:author="User19" w:date="2020-09-21T12:06:00Z"/>
          <w:rFonts w:ascii="Arial" w:hAnsi="Arial" w:cs="Arial"/>
        </w:rPr>
      </w:pPr>
    </w:p>
    <w:bookmarkStart w:id="188" w:name="[ISSUE:3227]"/>
    <w:bookmarkEnd w:id="188"/>
    <w:p w14:paraId="2493C12A" w14:textId="47ADC6CF" w:rsidR="00D82101" w:rsidDel="00BA70B4" w:rsidRDefault="00AD18E1">
      <w:pPr>
        <w:pStyle w:val="Titre3"/>
        <w:numPr>
          <w:ilvl w:val="0"/>
          <w:numId w:val="0"/>
        </w:numPr>
        <w:rPr>
          <w:del w:id="189" w:author="User19" w:date="2020-09-21T12:06:00Z"/>
        </w:rPr>
      </w:pPr>
      <w:del w:id="190" w:author="User19" w:date="2020-09-21T12:06:00Z"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item.chapter.3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2</w:delText>
        </w:r>
        <w:r w:rsidDel="00BA70B4">
          <w:fldChar w:fldCharType="end"/>
        </w:r>
        <w:r w:rsidDel="00BA70B4">
          <w:rPr>
            <w:noProof/>
          </w:rPr>
          <w:delText xml:space="preserve"> </w:delText>
        </w:r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item.name.3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Test Condition Guard</w:delText>
        </w:r>
        <w:r w:rsidDel="00BA70B4">
          <w:fldChar w:fldCharType="end"/>
        </w:r>
      </w:del>
    </w:p>
    <w:p w14:paraId="53663B6D" w14:textId="047851FF" w:rsidR="00D82101" w:rsidDel="00BA70B4" w:rsidRDefault="00AD18E1">
      <w:pPr>
        <w:rPr>
          <w:del w:id="191" w:author="User19" w:date="2020-09-21T12:06:00Z"/>
          <w:rFonts w:ascii="Arial" w:hAnsi="Arial" w:cs="Arial"/>
          <w:b/>
          <w:sz w:val="20"/>
          <w:szCs w:val="20"/>
        </w:rPr>
      </w:pPr>
      <w:del w:id="192" w:author="User19" w:date="2020-09-21T12:06:00Z"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delInstrText xml:space="preserve"> MERGEFIELD  item.changeNotif.3  \* MERGEFORMAT </w:delInstrText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end"/>
        </w:r>
      </w:del>
    </w:p>
    <w:tbl>
      <w:tblPr>
        <w:tblStyle w:val="Grilledutableau"/>
        <w:tblW w:w="2533" w:type="pct"/>
        <w:tblLook w:val="04A0" w:firstRow="1" w:lastRow="0" w:firstColumn="1" w:lastColumn="0" w:noHBand="0" w:noVBand="1"/>
      </w:tblPr>
      <w:tblGrid>
        <w:gridCol w:w="2294"/>
        <w:gridCol w:w="2297"/>
      </w:tblGrid>
      <w:tr w:rsidR="00C828C2" w:rsidRPr="00F37E1A" w:rsidDel="00BA70B4" w14:paraId="351D7445" w14:textId="1CA66112" w:rsidTr="004A38EC">
        <w:trPr>
          <w:trHeight w:val="269"/>
          <w:del w:id="193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402B644" w14:textId="4AD36E37" w:rsidR="00C828C2" w:rsidRPr="00F37E1A" w:rsidDel="00BA70B4" w:rsidRDefault="006B2B9D" w:rsidP="004A38EC">
            <w:pPr>
              <w:rPr>
                <w:del w:id="194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195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Intland Retina</w:delText>
              </w:r>
              <w:r w:rsidR="00C828C2"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 xml:space="preserve"> reference:</w:delText>
              </w:r>
            </w:del>
          </w:p>
        </w:tc>
        <w:tc>
          <w:tcPr>
            <w:tcW w:w="2297" w:type="dxa"/>
          </w:tcPr>
          <w:p w14:paraId="4717173C" w14:textId="5ED1A21E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6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197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item.urlKeyId.3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\l "[ISSUE:3227]" </w:delInstrText>
              </w:r>
              <w:r w:rsidDel="00BA70B4">
                <w:fldChar w:fldCharType="separate"/>
              </w:r>
              <w:r w:rsidDel="00BA70B4">
                <w:delText>CRS-3227</w:delText>
              </w:r>
              <w:r w:rsidDel="00BA70B4">
                <w:fldChar w:fldCharType="end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end"/>
              </w:r>
            </w:del>
          </w:p>
          <w:p w14:paraId="5BE32C0A" w14:textId="2B454CF7" w:rsidR="00C828C2" w:rsidRPr="00F37E1A" w:rsidDel="00BA70B4" w:rsidRDefault="00C828C2" w:rsidP="004A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8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="00C828C2" w:rsidRPr="00F37E1A" w:rsidDel="00BA70B4" w14:paraId="34C6324D" w14:textId="67063427" w:rsidTr="004A38EC">
        <w:trPr>
          <w:trHeight w:val="269"/>
          <w:del w:id="199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6023F7A" w14:textId="6E478842" w:rsidR="00C828C2" w:rsidRPr="00F37E1A" w:rsidDel="00BA70B4" w:rsidRDefault="00C828C2" w:rsidP="004A38EC">
            <w:pPr>
              <w:rPr>
                <w:del w:id="200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01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Revision:</w:delText>
              </w:r>
            </w:del>
          </w:p>
        </w:tc>
        <w:tc>
          <w:tcPr>
            <w:tcW w:w="2297" w:type="dxa"/>
          </w:tcPr>
          <w:p w14:paraId="5F49FEF0" w14:textId="4309B8E0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2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03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item.version.3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17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1F50308C" w14:textId="7D6DEF76" w:rsidTr="004A38EC">
        <w:trPr>
          <w:trHeight w:val="269"/>
          <w:del w:id="204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2848A24" w14:textId="21398AEC" w:rsidR="00C828C2" w:rsidRPr="00F37E1A" w:rsidDel="00BA70B4" w:rsidRDefault="00C828C2" w:rsidP="004A38EC">
            <w:pPr>
              <w:rPr>
                <w:del w:id="205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06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Priority</w:delText>
              </w:r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:</w:delText>
              </w:r>
            </w:del>
          </w:p>
        </w:tc>
        <w:tc>
          <w:tcPr>
            <w:tcW w:w="2297" w:type="dxa"/>
          </w:tcPr>
          <w:p w14:paraId="21B45C93" w14:textId="608585E1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7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08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item.priority.name.3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Should have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52053027" w14:textId="3BF1959F" w:rsidTr="004A38EC">
        <w:trPr>
          <w:trHeight w:val="269"/>
          <w:del w:id="209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26326BA" w14:textId="791DDC6B" w:rsidR="00C828C2" w:rsidRPr="00F37E1A" w:rsidDel="00BA70B4" w:rsidRDefault="00C828C2" w:rsidP="004A38EC">
            <w:pPr>
              <w:rPr>
                <w:del w:id="210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11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Severity:</w:delText>
              </w:r>
            </w:del>
          </w:p>
        </w:tc>
        <w:tc>
          <w:tcPr>
            <w:tcW w:w="2297" w:type="dxa"/>
          </w:tcPr>
          <w:p w14:paraId="10D18C6F" w14:textId="5C622350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2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13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item.severity.3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--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5E977824" w14:textId="789AB83B" w:rsidTr="004A38EC">
        <w:trPr>
          <w:trHeight w:val="269"/>
          <w:del w:id="214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C1519FE" w14:textId="7CEE1CFB" w:rsidR="00C828C2" w:rsidRPr="00F37E1A" w:rsidDel="00BA70B4" w:rsidRDefault="00C828C2" w:rsidP="004A38EC">
            <w:pPr>
              <w:rPr>
                <w:del w:id="215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16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Status:</w:delText>
              </w:r>
            </w:del>
          </w:p>
        </w:tc>
        <w:tc>
          <w:tcPr>
            <w:tcW w:w="2297" w:type="dxa"/>
          </w:tcPr>
          <w:p w14:paraId="4092E63D" w14:textId="1303171F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7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18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item.status.name.3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Waiting for approval</w:delText>
              </w:r>
              <w:r w:rsidDel="00BA70B4">
                <w:fldChar w:fldCharType="end"/>
              </w:r>
            </w:del>
          </w:p>
        </w:tc>
      </w:tr>
    </w:tbl>
    <w:p w14:paraId="73E8EFF1" w14:textId="629AA392" w:rsidR="00E152A1" w:rsidDel="00BA70B4" w:rsidRDefault="00E152A1" w:rsidP="00C828C2">
      <w:pPr>
        <w:rPr>
          <w:del w:id="219" w:author="User19" w:date="2020-09-21T12:06:00Z"/>
          <w:rFonts w:ascii="Arial" w:hAnsi="Arial" w:cs="Arial"/>
          <w:noProof/>
          <w:sz w:val="20"/>
          <w:szCs w:val="20"/>
        </w:rPr>
      </w:pPr>
    </w:p>
    <w:p w14:paraId="4A49DBD9" w14:textId="05E29656" w:rsidR="00D82101" w:rsidDel="00BA70B4" w:rsidRDefault="00AD18E1">
      <w:pPr>
        <w:rPr>
          <w:del w:id="220" w:author="User19" w:date="2020-09-21T12:06:00Z"/>
          <w:rFonts w:ascii="Arial" w:hAnsi="Arial" w:cs="Arial"/>
          <w:sz w:val="20"/>
          <w:szCs w:val="20"/>
        </w:rPr>
      </w:pPr>
      <w:del w:id="221" w:author="User19" w:date="2020-09-21T12:06:00Z">
        <w:r w:rsidDel="00BA70B4">
          <w:rPr>
            <w:rFonts w:ascii="Arial" w:hAnsi="Arial" w:cs="Arial"/>
            <w:sz w:val="20"/>
            <w:szCs w:val="20"/>
          </w:rPr>
          <w:delText>Upstream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item.upstreamCount.3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0E83F1DF" w14:textId="60AE1252" w:rsidR="00C828C2" w:rsidDel="00BA70B4" w:rsidRDefault="00C828C2" w:rsidP="00C828C2">
      <w:pPr>
        <w:rPr>
          <w:del w:id="222" w:author="User19" w:date="2020-09-21T12:06:00Z"/>
          <w:rFonts w:ascii="Arial" w:hAnsi="Arial" w:cs="Arial"/>
          <w:sz w:val="17"/>
          <w:szCs w:val="17"/>
        </w:rPr>
      </w:pPr>
    </w:p>
    <w:p w14:paraId="76E2A9E9" w14:textId="69EC0643" w:rsidR="00D82101" w:rsidDel="00BA70B4" w:rsidRDefault="00AD18E1">
      <w:pPr>
        <w:rPr>
          <w:del w:id="223" w:author="User19" w:date="2020-09-21T12:06:00Z"/>
          <w:rFonts w:ascii="Arial" w:hAnsi="Arial" w:cs="Arial"/>
          <w:sz w:val="20"/>
          <w:szCs w:val="20"/>
        </w:rPr>
      </w:pPr>
      <w:del w:id="224" w:author="User19" w:date="2020-09-21T12:06:00Z">
        <w:r w:rsidDel="00BA70B4">
          <w:rPr>
            <w:rFonts w:ascii="Arial" w:hAnsi="Arial" w:cs="Arial"/>
            <w:sz w:val="20"/>
            <w:szCs w:val="20"/>
          </w:rPr>
          <w:delText>Downstream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item.downstreamCount.3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709D4ECC" w14:textId="1EB92DC1" w:rsidR="00C828C2" w:rsidDel="00BA70B4" w:rsidRDefault="00C828C2" w:rsidP="008B6564">
      <w:pPr>
        <w:rPr>
          <w:del w:id="225" w:author="User19" w:date="2020-09-21T12:06:00Z"/>
          <w:rFonts w:ascii="Arial" w:hAnsi="Arial" w:cs="Arial"/>
          <w:sz w:val="20"/>
          <w:szCs w:val="20"/>
        </w:rPr>
      </w:pPr>
    </w:p>
    <w:p w14:paraId="5DE4CB63" w14:textId="514E58F4" w:rsidR="00D82101" w:rsidDel="00BA70B4" w:rsidRDefault="00AD18E1">
      <w:pPr>
        <w:rPr>
          <w:del w:id="226" w:author="User19" w:date="2020-09-21T12:06:00Z"/>
          <w:rFonts w:ascii="Arial" w:hAnsi="Arial" w:cs="Arial"/>
          <w:sz w:val="20"/>
          <w:szCs w:val="20"/>
        </w:rPr>
      </w:pPr>
      <w:del w:id="227" w:author="User19" w:date="2020-09-21T12:06:00Z">
        <w:r w:rsidDel="00BA70B4">
          <w:rPr>
            <w:rFonts w:ascii="Arial" w:hAnsi="Arial" w:cs="Arial"/>
            <w:sz w:val="20"/>
            <w:szCs w:val="20"/>
          </w:rPr>
          <w:delText>Associations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item.assocCount.3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02B1" w:rsidDel="00BA70B4" w14:paraId="1875BBC9" w14:textId="24B8BA5F" w:rsidTr="00C204B0">
        <w:trPr>
          <w:del w:id="228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5B88BB" w14:textId="29ED5BF7" w:rsidR="00DE02B1" w:rsidRPr="00DE02B1" w:rsidDel="00BA70B4" w:rsidRDefault="00DE02B1" w:rsidP="008B6564">
            <w:pPr>
              <w:rPr>
                <w:del w:id="229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230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From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2B9939C3" w14:textId="6E20DFA6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1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232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Association Type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3049C0C9" w14:textId="34EDE00A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3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234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To</w:delText>
              </w:r>
            </w:del>
          </w:p>
        </w:tc>
      </w:tr>
    </w:tbl>
    <w:p w14:paraId="77B1BC8C" w14:textId="5DD2A713" w:rsidR="00DE02B1" w:rsidDel="00BA70B4" w:rsidRDefault="00DE02B1" w:rsidP="008B6564">
      <w:pPr>
        <w:rPr>
          <w:del w:id="235" w:author="User19" w:date="2020-09-21T12:06:00Z"/>
          <w:rFonts w:ascii="Arial" w:hAnsi="Arial" w:cs="Arial"/>
          <w:sz w:val="20"/>
          <w:szCs w:val="20"/>
        </w:rPr>
      </w:pPr>
    </w:p>
    <w:p w14:paraId="789B3F57" w14:textId="10FE2566" w:rsidR="00351331" w:rsidDel="00BA70B4" w:rsidRDefault="00351331" w:rsidP="008B6564">
      <w:pPr>
        <w:rPr>
          <w:del w:id="236" w:author="User19" w:date="2020-09-21T12:06:00Z"/>
          <w:rFonts w:ascii="Arial" w:hAnsi="Arial" w:cs="Arial"/>
          <w:sz w:val="20"/>
          <w:szCs w:val="20"/>
        </w:rPr>
      </w:pPr>
      <w:del w:id="237" w:author="User19" w:date="2020-09-21T12:06:00Z">
        <w:r w:rsidDel="00BA70B4">
          <w:rPr>
            <w:rFonts w:ascii="Arial" w:hAnsi="Arial" w:cs="Arial"/>
            <w:sz w:val="20"/>
            <w:szCs w:val="20"/>
          </w:rPr>
          <w:delText>Description:</w:delText>
        </w:r>
      </w:del>
    </w:p>
    <w:p w14:paraId="76D9EFCD" w14:textId="1BE860BF" w:rsidR="00000000" w:rsidDel="00BA70B4" w:rsidRDefault="00AD18E1">
      <w:pPr>
        <w:divId w:val="1617253330"/>
        <w:rPr>
          <w:del w:id="238" w:author="User19" w:date="2020-09-21T12:06:00Z"/>
          <w:rFonts w:ascii="Arial" w:eastAsia="Times New Roman" w:hAnsi="Arial" w:cs="Arial"/>
          <w:sz w:val="20"/>
          <w:szCs w:val="20"/>
        </w:rPr>
      </w:pPr>
      <w:del w:id="239" w:author="User19" w:date="2020-09-21T12:06:00Z">
        <w:r w:rsidDel="00BA70B4">
          <w:rPr>
            <w:rFonts w:ascii="Arial" w:hAnsi="Arial" w:cs="Arial"/>
            <w:noProof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noProof/>
            <w:sz w:val="20"/>
            <w:szCs w:val="20"/>
          </w:rPr>
          <w:delInstrText xml:space="preserve"> MERGEFIELD  item.description.3  \* MERGEFORMAT </w:delInstrText>
        </w:r>
        <w:r w:rsidDel="00BA70B4">
          <w:rPr>
            <w:rFonts w:ascii="Arial" w:hAnsi="Arial" w:cs="Arial"/>
            <w:noProof/>
            <w:sz w:val="20"/>
            <w:szCs w:val="20"/>
          </w:rPr>
          <w:fldChar w:fldCharType="end"/>
        </w:r>
        <w:r w:rsidDel="00BA70B4">
          <w:rPr>
            <w:rStyle w:val="wikicontent"/>
            <w:rFonts w:ascii="Arial" w:eastAsia="Times New Roman" w:hAnsi="Arial" w:cs="Arial"/>
            <w:sz w:val="20"/>
            <w:szCs w:val="20"/>
          </w:rPr>
          <w:delText>test cond</w:delText>
        </w:r>
        <w:r w:rsidDel="00BA70B4">
          <w:rPr>
            <w:rFonts w:ascii="Arial" w:eastAsia="Times New Roman" w:hAnsi="Arial" w:cs="Arial"/>
            <w:sz w:val="20"/>
            <w:szCs w:val="20"/>
          </w:rPr>
          <w:delText xml:space="preserve"> </w:delText>
        </w:r>
      </w:del>
    </w:p>
    <w:p w14:paraId="21D18DC6" w14:textId="3CD45238" w:rsidR="00D82101" w:rsidDel="00BA70B4" w:rsidRDefault="00D82101">
      <w:pPr>
        <w:rPr>
          <w:del w:id="240" w:author="User19" w:date="2020-09-21T12:06:00Z"/>
          <w:rFonts w:ascii="Arial" w:hAnsi="Arial" w:cs="Arial"/>
        </w:rPr>
      </w:pPr>
    </w:p>
    <w:bookmarkStart w:id="241" w:name="[ISSUE:3446]"/>
    <w:bookmarkEnd w:id="241"/>
    <w:p w14:paraId="7F38B9F8" w14:textId="75C1007B" w:rsidR="00D82101" w:rsidDel="00BA70B4" w:rsidRDefault="00AD18E1">
      <w:pPr>
        <w:pStyle w:val="Titre3"/>
        <w:numPr>
          <w:ilvl w:val="0"/>
          <w:numId w:val="0"/>
        </w:numPr>
        <w:rPr>
          <w:del w:id="242" w:author="User19" w:date="2020-09-21T12:06:00Z"/>
        </w:rPr>
      </w:pPr>
      <w:del w:id="243" w:author="User19" w:date="2020-09-21T12:06:00Z"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item.chapter.4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3</w:delText>
        </w:r>
        <w:r w:rsidDel="00BA70B4">
          <w:fldChar w:fldCharType="end"/>
        </w:r>
        <w:r w:rsidDel="00BA70B4">
          <w:rPr>
            <w:noProof/>
          </w:rPr>
          <w:delText xml:space="preserve"> </w:delText>
        </w:r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item.name.4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TestCond</w:delText>
        </w:r>
        <w:r w:rsidDel="00BA70B4">
          <w:fldChar w:fldCharType="end"/>
        </w:r>
      </w:del>
    </w:p>
    <w:p w14:paraId="3E436584" w14:textId="14908773" w:rsidR="00D82101" w:rsidDel="00BA70B4" w:rsidRDefault="00AD18E1">
      <w:pPr>
        <w:rPr>
          <w:del w:id="244" w:author="User19" w:date="2020-09-21T12:06:00Z"/>
          <w:rFonts w:ascii="Arial" w:hAnsi="Arial" w:cs="Arial"/>
          <w:b/>
          <w:sz w:val="20"/>
          <w:szCs w:val="20"/>
        </w:rPr>
      </w:pPr>
      <w:del w:id="245" w:author="User19" w:date="2020-09-21T12:06:00Z"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delInstrText xml:space="preserve"> MERGEFIELD  item.changeNotif.4  \* MERGEFORMAT </w:delInstrText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end"/>
        </w:r>
      </w:del>
    </w:p>
    <w:tbl>
      <w:tblPr>
        <w:tblStyle w:val="Grilledutableau"/>
        <w:tblW w:w="2533" w:type="pct"/>
        <w:tblLook w:val="04A0" w:firstRow="1" w:lastRow="0" w:firstColumn="1" w:lastColumn="0" w:noHBand="0" w:noVBand="1"/>
      </w:tblPr>
      <w:tblGrid>
        <w:gridCol w:w="2294"/>
        <w:gridCol w:w="2297"/>
      </w:tblGrid>
      <w:tr w:rsidR="00C828C2" w:rsidRPr="00F37E1A" w:rsidDel="00BA70B4" w14:paraId="6CEB23C6" w14:textId="1B0470AF" w:rsidTr="004A38EC">
        <w:trPr>
          <w:trHeight w:val="269"/>
          <w:del w:id="246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A9A4DB3" w14:textId="7860DE33" w:rsidR="00C828C2" w:rsidRPr="00F37E1A" w:rsidDel="00BA70B4" w:rsidRDefault="006B2B9D" w:rsidP="004A38EC">
            <w:pPr>
              <w:rPr>
                <w:del w:id="247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48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Intland Retina</w:delText>
              </w:r>
              <w:r w:rsidR="00C828C2"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 xml:space="preserve"> reference:</w:delText>
              </w:r>
            </w:del>
          </w:p>
        </w:tc>
        <w:tc>
          <w:tcPr>
            <w:tcW w:w="2297" w:type="dxa"/>
          </w:tcPr>
          <w:p w14:paraId="4CA39036" w14:textId="20BA6F75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9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50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item.urlKeyId.4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\l "[ISSUE:3446]" </w:delInstrText>
              </w:r>
              <w:r w:rsidDel="00BA70B4">
                <w:fldChar w:fldCharType="separate"/>
              </w:r>
              <w:r w:rsidDel="00BA70B4">
                <w:delText>CRS-3446</w:delText>
              </w:r>
              <w:r w:rsidDel="00BA70B4">
                <w:fldChar w:fldCharType="end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end"/>
              </w:r>
            </w:del>
          </w:p>
          <w:p w14:paraId="39E04CB2" w14:textId="2B529AAC" w:rsidR="00C828C2" w:rsidRPr="00F37E1A" w:rsidDel="00BA70B4" w:rsidRDefault="00C828C2" w:rsidP="004A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1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="00C828C2" w:rsidRPr="00F37E1A" w:rsidDel="00BA70B4" w14:paraId="5E20E370" w14:textId="348A6DBF" w:rsidTr="004A38EC">
        <w:trPr>
          <w:trHeight w:val="269"/>
          <w:del w:id="252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3C85E57" w14:textId="4DDFFE22" w:rsidR="00C828C2" w:rsidRPr="00F37E1A" w:rsidDel="00BA70B4" w:rsidRDefault="00C828C2" w:rsidP="004A38EC">
            <w:pPr>
              <w:rPr>
                <w:del w:id="253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54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Revision:</w:delText>
              </w:r>
            </w:del>
          </w:p>
        </w:tc>
        <w:tc>
          <w:tcPr>
            <w:tcW w:w="2297" w:type="dxa"/>
          </w:tcPr>
          <w:p w14:paraId="08D7E961" w14:textId="784CC765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5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56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item.version.4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4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46D8D0D7" w14:textId="1827D73A" w:rsidTr="004A38EC">
        <w:trPr>
          <w:trHeight w:val="269"/>
          <w:del w:id="257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EC2182E" w14:textId="3A29128F" w:rsidR="00C828C2" w:rsidRPr="00F37E1A" w:rsidDel="00BA70B4" w:rsidRDefault="00C828C2" w:rsidP="004A38EC">
            <w:pPr>
              <w:rPr>
                <w:del w:id="258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59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Priority</w:delText>
              </w:r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:</w:delText>
              </w:r>
            </w:del>
          </w:p>
        </w:tc>
        <w:tc>
          <w:tcPr>
            <w:tcW w:w="2297" w:type="dxa"/>
          </w:tcPr>
          <w:p w14:paraId="6726640A" w14:textId="79324256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0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61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item.priority.name.4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--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3B5E06AB" w14:textId="36E086AE" w:rsidTr="004A38EC">
        <w:trPr>
          <w:trHeight w:val="269"/>
          <w:del w:id="262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6D08F97" w14:textId="6CD84074" w:rsidR="00C828C2" w:rsidRPr="00F37E1A" w:rsidDel="00BA70B4" w:rsidRDefault="00C828C2" w:rsidP="004A38EC">
            <w:pPr>
              <w:rPr>
                <w:del w:id="263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64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Severity:</w:delText>
              </w:r>
            </w:del>
          </w:p>
        </w:tc>
        <w:tc>
          <w:tcPr>
            <w:tcW w:w="2297" w:type="dxa"/>
          </w:tcPr>
          <w:p w14:paraId="0A215246" w14:textId="2D1C6F24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5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66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item.severity.4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--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1E0D91F8" w14:textId="596DA547" w:rsidTr="004A38EC">
        <w:trPr>
          <w:trHeight w:val="269"/>
          <w:del w:id="267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132B3A7" w14:textId="0FF491CA" w:rsidR="00C828C2" w:rsidRPr="00F37E1A" w:rsidDel="00BA70B4" w:rsidRDefault="00C828C2" w:rsidP="004A38EC">
            <w:pPr>
              <w:rPr>
                <w:del w:id="268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269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Status:</w:delText>
              </w:r>
            </w:del>
          </w:p>
        </w:tc>
        <w:tc>
          <w:tcPr>
            <w:tcW w:w="2297" w:type="dxa"/>
          </w:tcPr>
          <w:p w14:paraId="3122C5DE" w14:textId="55A9429F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0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271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item.status.name.4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New</w:delText>
              </w:r>
              <w:r w:rsidDel="00BA70B4">
                <w:fldChar w:fldCharType="end"/>
              </w:r>
            </w:del>
          </w:p>
        </w:tc>
      </w:tr>
    </w:tbl>
    <w:p w14:paraId="09A5930A" w14:textId="5E6A74A0" w:rsidR="00E152A1" w:rsidDel="00BA70B4" w:rsidRDefault="00E152A1" w:rsidP="00C828C2">
      <w:pPr>
        <w:rPr>
          <w:del w:id="272" w:author="User19" w:date="2020-09-21T12:06:00Z"/>
          <w:rFonts w:ascii="Arial" w:hAnsi="Arial" w:cs="Arial"/>
          <w:noProof/>
          <w:sz w:val="20"/>
          <w:szCs w:val="20"/>
        </w:rPr>
      </w:pPr>
    </w:p>
    <w:p w14:paraId="3006A619" w14:textId="01851038" w:rsidR="00D82101" w:rsidDel="00BA70B4" w:rsidRDefault="00AD18E1">
      <w:pPr>
        <w:rPr>
          <w:del w:id="273" w:author="User19" w:date="2020-09-21T12:06:00Z"/>
          <w:rFonts w:ascii="Arial" w:hAnsi="Arial" w:cs="Arial"/>
          <w:sz w:val="20"/>
          <w:szCs w:val="20"/>
        </w:rPr>
      </w:pPr>
      <w:del w:id="274" w:author="User19" w:date="2020-09-21T12:06:00Z">
        <w:r w:rsidDel="00BA70B4">
          <w:rPr>
            <w:rFonts w:ascii="Arial" w:hAnsi="Arial" w:cs="Arial"/>
            <w:sz w:val="20"/>
            <w:szCs w:val="20"/>
          </w:rPr>
          <w:delText>Upstream ref</w:delText>
        </w:r>
        <w:r w:rsidDel="00BA70B4">
          <w:rPr>
            <w:rFonts w:ascii="Arial" w:hAnsi="Arial" w:cs="Arial"/>
            <w:sz w:val="20"/>
            <w:szCs w:val="20"/>
          </w:rPr>
          <w:delText>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item.upstreamCount.4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0A1EE128" w14:textId="68CBF082" w:rsidR="00C828C2" w:rsidDel="00BA70B4" w:rsidRDefault="00C828C2" w:rsidP="00C828C2">
      <w:pPr>
        <w:rPr>
          <w:del w:id="275" w:author="User19" w:date="2020-09-21T12:06:00Z"/>
          <w:rFonts w:ascii="Arial" w:hAnsi="Arial" w:cs="Arial"/>
          <w:sz w:val="17"/>
          <w:szCs w:val="17"/>
        </w:rPr>
      </w:pPr>
    </w:p>
    <w:p w14:paraId="5DB0675D" w14:textId="122E3D7E" w:rsidR="00D82101" w:rsidDel="00BA70B4" w:rsidRDefault="00AD18E1">
      <w:pPr>
        <w:rPr>
          <w:del w:id="276" w:author="User19" w:date="2020-09-21T12:06:00Z"/>
          <w:rFonts w:ascii="Arial" w:hAnsi="Arial" w:cs="Arial"/>
          <w:sz w:val="20"/>
          <w:szCs w:val="20"/>
        </w:rPr>
      </w:pPr>
      <w:del w:id="277" w:author="User19" w:date="2020-09-21T12:06:00Z">
        <w:r w:rsidDel="00BA70B4">
          <w:rPr>
            <w:rFonts w:ascii="Arial" w:hAnsi="Arial" w:cs="Arial"/>
            <w:sz w:val="20"/>
            <w:szCs w:val="20"/>
          </w:rPr>
          <w:delText>Downstream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item.downstreamCount.4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537A3E97" w14:textId="12F9B6E9" w:rsidR="00C828C2" w:rsidDel="00BA70B4" w:rsidRDefault="00C828C2" w:rsidP="008B6564">
      <w:pPr>
        <w:rPr>
          <w:del w:id="278" w:author="User19" w:date="2020-09-21T12:06:00Z"/>
          <w:rFonts w:ascii="Arial" w:hAnsi="Arial" w:cs="Arial"/>
          <w:sz w:val="20"/>
          <w:szCs w:val="20"/>
        </w:rPr>
      </w:pPr>
    </w:p>
    <w:p w14:paraId="13BFFE99" w14:textId="2651727D" w:rsidR="00D82101" w:rsidDel="00BA70B4" w:rsidRDefault="00AD18E1">
      <w:pPr>
        <w:rPr>
          <w:del w:id="279" w:author="User19" w:date="2020-09-21T12:06:00Z"/>
          <w:rFonts w:ascii="Arial" w:hAnsi="Arial" w:cs="Arial"/>
          <w:sz w:val="20"/>
          <w:szCs w:val="20"/>
        </w:rPr>
      </w:pPr>
      <w:del w:id="280" w:author="User19" w:date="2020-09-21T12:06:00Z">
        <w:r w:rsidDel="00BA70B4">
          <w:rPr>
            <w:rFonts w:ascii="Arial" w:hAnsi="Arial" w:cs="Arial"/>
            <w:sz w:val="20"/>
            <w:szCs w:val="20"/>
          </w:rPr>
          <w:delText>Associations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item.assocCount.4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02B1" w:rsidDel="00BA70B4" w14:paraId="6604EFAF" w14:textId="5A659CF0" w:rsidTr="00C204B0">
        <w:trPr>
          <w:del w:id="281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9701F5" w14:textId="6901007C" w:rsidR="00DE02B1" w:rsidRPr="00DE02B1" w:rsidDel="00BA70B4" w:rsidRDefault="00DE02B1" w:rsidP="008B6564">
            <w:pPr>
              <w:rPr>
                <w:del w:id="282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283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From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0732EDB2" w14:textId="4F1B679C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4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285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Association Type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47D58966" w14:textId="09C4B522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6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287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To</w:delText>
              </w:r>
            </w:del>
          </w:p>
        </w:tc>
      </w:tr>
    </w:tbl>
    <w:p w14:paraId="666C0069" w14:textId="074276E3" w:rsidR="00DE02B1" w:rsidDel="00BA70B4" w:rsidRDefault="00DE02B1" w:rsidP="008B6564">
      <w:pPr>
        <w:rPr>
          <w:del w:id="288" w:author="User19" w:date="2020-09-21T12:06:00Z"/>
          <w:rFonts w:ascii="Arial" w:hAnsi="Arial" w:cs="Arial"/>
          <w:sz w:val="20"/>
          <w:szCs w:val="20"/>
        </w:rPr>
      </w:pPr>
    </w:p>
    <w:p w14:paraId="5858B54D" w14:textId="3801F756" w:rsidR="00351331" w:rsidDel="00BA70B4" w:rsidRDefault="00351331" w:rsidP="008B6564">
      <w:pPr>
        <w:rPr>
          <w:del w:id="289" w:author="User19" w:date="2020-09-21T12:06:00Z"/>
          <w:rFonts w:ascii="Arial" w:hAnsi="Arial" w:cs="Arial"/>
          <w:sz w:val="20"/>
          <w:szCs w:val="20"/>
        </w:rPr>
      </w:pPr>
      <w:del w:id="290" w:author="User19" w:date="2020-09-21T12:06:00Z">
        <w:r w:rsidDel="00BA70B4">
          <w:rPr>
            <w:rFonts w:ascii="Arial" w:hAnsi="Arial" w:cs="Arial"/>
            <w:sz w:val="20"/>
            <w:szCs w:val="20"/>
          </w:rPr>
          <w:delText>Description:</w:delText>
        </w:r>
      </w:del>
    </w:p>
    <w:p w14:paraId="5E304029" w14:textId="1B099248" w:rsidR="00000000" w:rsidDel="00BA70B4" w:rsidRDefault="00AD18E1">
      <w:pPr>
        <w:divId w:val="1045105069"/>
        <w:rPr>
          <w:del w:id="291" w:author="User19" w:date="2020-09-21T12:06:00Z"/>
          <w:rFonts w:ascii="Arial" w:eastAsia="Times New Roman" w:hAnsi="Arial" w:cs="Arial"/>
          <w:sz w:val="20"/>
          <w:szCs w:val="20"/>
        </w:rPr>
      </w:pPr>
      <w:del w:id="292" w:author="User19" w:date="2020-09-21T12:06:00Z">
        <w:r w:rsidDel="00BA70B4">
          <w:rPr>
            <w:rFonts w:ascii="Arial" w:hAnsi="Arial" w:cs="Arial"/>
            <w:noProof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noProof/>
            <w:sz w:val="20"/>
            <w:szCs w:val="20"/>
          </w:rPr>
          <w:delInstrText xml:space="preserve"> MERGEFIELD  item.description.4  \* MERGEFORMAT </w:delInstrText>
        </w:r>
        <w:r w:rsidDel="00BA70B4">
          <w:rPr>
            <w:rFonts w:ascii="Arial" w:hAnsi="Arial" w:cs="Arial"/>
            <w:noProof/>
            <w:sz w:val="20"/>
            <w:szCs w:val="20"/>
          </w:rPr>
          <w:fldChar w:fldCharType="end"/>
        </w:r>
        <w:r w:rsidDel="00BA70B4">
          <w:rPr>
            <w:rStyle w:val="wikicontent"/>
            <w:rFonts w:ascii="Arial" w:eastAsia="Times New Roman" w:hAnsi="Arial" w:cs="Arial"/>
            <w:sz w:val="20"/>
            <w:szCs w:val="20"/>
          </w:rPr>
          <w:delText>TestCond</w:delText>
        </w:r>
        <w:r w:rsidDel="00BA70B4">
          <w:rPr>
            <w:rFonts w:ascii="Arial" w:eastAsia="Times New Roman" w:hAnsi="Arial" w:cs="Arial"/>
            <w:sz w:val="20"/>
            <w:szCs w:val="20"/>
          </w:rPr>
          <w:delText xml:space="preserve"> </w:delText>
        </w:r>
      </w:del>
    </w:p>
    <w:p w14:paraId="7C1A4207" w14:textId="593D8B01" w:rsidR="00D82101" w:rsidDel="00BA70B4" w:rsidRDefault="00D82101">
      <w:pPr>
        <w:rPr>
          <w:del w:id="293" w:author="User19" w:date="2020-09-21T12:06:00Z"/>
          <w:rFonts w:ascii="Arial" w:hAnsi="Arial" w:cs="Arial"/>
        </w:rPr>
      </w:pPr>
    </w:p>
    <w:bookmarkStart w:id="294" w:name="[ISSUE:3812]"/>
    <w:bookmarkEnd w:id="294"/>
    <w:p w14:paraId="1663FE48" w14:textId="76557785" w:rsidR="00D82101" w:rsidDel="00BA70B4" w:rsidRDefault="00AD18E1">
      <w:pPr>
        <w:pStyle w:val="Titre3"/>
        <w:numPr>
          <w:ilvl w:val="0"/>
          <w:numId w:val="0"/>
        </w:numPr>
        <w:rPr>
          <w:del w:id="295" w:author="User19" w:date="2020-09-21T12:06:00Z"/>
        </w:rPr>
      </w:pPr>
      <w:del w:id="296" w:author="User19" w:date="2020-09-21T12:06:00Z"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item.chapter.5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4</w:delText>
        </w:r>
        <w:r w:rsidDel="00BA70B4">
          <w:fldChar w:fldCharType="end"/>
        </w:r>
        <w:r w:rsidDel="00BA70B4">
          <w:rPr>
            <w:noProof/>
          </w:rPr>
          <w:delText xml:space="preserve"> </w:delText>
        </w:r>
        <w:r w:rsidDel="00BA70B4">
          <w:rPr>
            <w:noProof/>
          </w:rPr>
          <w:fldChar w:fldCharType="begin"/>
        </w:r>
        <w:r w:rsidDel="00BA70B4">
          <w:rPr>
            <w:noProof/>
          </w:rPr>
          <w:delInstrText xml:space="preserve"> MERGEFIELD  item.name.5  \* MERGEFORMAT </w:delInstrText>
        </w:r>
        <w:r w:rsidDel="00BA70B4">
          <w:rPr>
            <w:noProof/>
          </w:rPr>
          <w:fldChar w:fldCharType="separate"/>
        </w:r>
        <w:r w:rsidDel="00BA70B4">
          <w:rPr>
            <w:noProof/>
          </w:rPr>
          <w:delText>test me</w:delText>
        </w:r>
        <w:r w:rsidDel="00BA70B4">
          <w:fldChar w:fldCharType="end"/>
        </w:r>
      </w:del>
    </w:p>
    <w:p w14:paraId="151ECDD3" w14:textId="7EEF9A94" w:rsidR="00D82101" w:rsidDel="00BA70B4" w:rsidRDefault="00AD18E1">
      <w:pPr>
        <w:rPr>
          <w:del w:id="297" w:author="User19" w:date="2020-09-21T12:06:00Z"/>
          <w:rFonts w:ascii="Arial" w:hAnsi="Arial" w:cs="Arial"/>
          <w:b/>
          <w:sz w:val="20"/>
          <w:szCs w:val="20"/>
        </w:rPr>
      </w:pPr>
      <w:del w:id="298" w:author="User19" w:date="2020-09-21T12:06:00Z"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delInstrText xml:space="preserve"> MERGEFIELD  item.changeNotif.5  \* MERGEFORMAT </w:delInstrText>
        </w:r>
        <w:r w:rsidDel="00BA70B4">
          <w:rPr>
            <w:rFonts w:ascii="Arial" w:hAnsi="Arial" w:cs="Arial"/>
            <w:b/>
            <w:color w:val="FF0000"/>
            <w:sz w:val="20"/>
            <w:szCs w:val="20"/>
          </w:rPr>
          <w:fldChar w:fldCharType="end"/>
        </w:r>
      </w:del>
    </w:p>
    <w:tbl>
      <w:tblPr>
        <w:tblStyle w:val="Grilledutableau"/>
        <w:tblW w:w="2533" w:type="pct"/>
        <w:tblLook w:val="04A0" w:firstRow="1" w:lastRow="0" w:firstColumn="1" w:lastColumn="0" w:noHBand="0" w:noVBand="1"/>
      </w:tblPr>
      <w:tblGrid>
        <w:gridCol w:w="2294"/>
        <w:gridCol w:w="2297"/>
      </w:tblGrid>
      <w:tr w:rsidR="00C828C2" w:rsidRPr="00F37E1A" w:rsidDel="00BA70B4" w14:paraId="39DA9E24" w14:textId="70C6BF5B" w:rsidTr="004A38EC">
        <w:trPr>
          <w:trHeight w:val="269"/>
          <w:del w:id="299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9CADDEF" w14:textId="257B367B" w:rsidR="00C828C2" w:rsidRPr="00F37E1A" w:rsidDel="00BA70B4" w:rsidRDefault="006B2B9D" w:rsidP="004A38EC">
            <w:pPr>
              <w:rPr>
                <w:del w:id="300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301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Intland Retina</w:delText>
              </w:r>
              <w:r w:rsidR="00C828C2"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 xml:space="preserve"> reference:</w:delText>
              </w:r>
            </w:del>
          </w:p>
        </w:tc>
        <w:tc>
          <w:tcPr>
            <w:tcW w:w="2297" w:type="dxa"/>
          </w:tcPr>
          <w:p w14:paraId="56B10233" w14:textId="6800278F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2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303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item.urlKeyId.5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fldChar w:fldCharType="begin"/>
              </w:r>
              <w:r w:rsidDel="00BA70B4">
                <w:delInstrText xml:space="preserve"> HYPERLINK \l "[ISSUE:3812]" </w:delInstrText>
              </w:r>
              <w:r w:rsidDel="00BA70B4">
                <w:fldChar w:fldCharType="separate"/>
              </w:r>
              <w:r w:rsidDel="00BA70B4">
                <w:delText>CRS-3812</w:delText>
              </w:r>
              <w:r w:rsidDel="00BA70B4">
                <w:fldChar w:fldCharType="end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end"/>
              </w:r>
            </w:del>
          </w:p>
          <w:p w14:paraId="5FAE3957" w14:textId="68FA98DA" w:rsidR="00C828C2" w:rsidRPr="00F37E1A" w:rsidDel="00BA70B4" w:rsidRDefault="00C828C2" w:rsidP="004A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4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="00C828C2" w:rsidRPr="00F37E1A" w:rsidDel="00BA70B4" w14:paraId="3729153D" w14:textId="4FDA20F8" w:rsidTr="004A38EC">
        <w:trPr>
          <w:trHeight w:val="269"/>
          <w:del w:id="305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2F19543" w14:textId="2CAC70A1" w:rsidR="00C828C2" w:rsidRPr="00F37E1A" w:rsidDel="00BA70B4" w:rsidRDefault="00C828C2" w:rsidP="004A38EC">
            <w:pPr>
              <w:rPr>
                <w:del w:id="306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307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Revision:</w:delText>
              </w:r>
            </w:del>
          </w:p>
        </w:tc>
        <w:tc>
          <w:tcPr>
            <w:tcW w:w="2297" w:type="dxa"/>
          </w:tcPr>
          <w:p w14:paraId="58F7D812" w14:textId="4B492340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8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309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item.version.5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5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036B971F" w14:textId="79E4E39B" w:rsidTr="004A38EC">
        <w:trPr>
          <w:trHeight w:val="269"/>
          <w:del w:id="310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E2091D0" w14:textId="3A6538F0" w:rsidR="00C828C2" w:rsidRPr="00F37E1A" w:rsidDel="00BA70B4" w:rsidRDefault="00C828C2" w:rsidP="004A38EC">
            <w:pPr>
              <w:rPr>
                <w:del w:id="311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312" w:author="User19" w:date="2020-09-21T12:06:00Z">
              <w:r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Priority</w:delText>
              </w:r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:</w:delText>
              </w:r>
            </w:del>
          </w:p>
        </w:tc>
        <w:tc>
          <w:tcPr>
            <w:tcW w:w="2297" w:type="dxa"/>
          </w:tcPr>
          <w:p w14:paraId="0286AB70" w14:textId="44472F0D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3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314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item.priority.name.5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Nice to have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257744C2" w14:textId="7F2A1FA8" w:rsidTr="004A38EC">
        <w:trPr>
          <w:trHeight w:val="269"/>
          <w:del w:id="315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19132EA" w14:textId="62DFBB08" w:rsidR="00C828C2" w:rsidRPr="00F37E1A" w:rsidDel="00BA70B4" w:rsidRDefault="00C828C2" w:rsidP="004A38EC">
            <w:pPr>
              <w:rPr>
                <w:del w:id="316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317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Severity:</w:delText>
              </w:r>
            </w:del>
          </w:p>
        </w:tc>
        <w:tc>
          <w:tcPr>
            <w:tcW w:w="2297" w:type="dxa"/>
          </w:tcPr>
          <w:p w14:paraId="4A5B23BF" w14:textId="00455713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8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319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item.severity.5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--</w:delText>
              </w:r>
              <w:r w:rsidDel="00BA70B4">
                <w:fldChar w:fldCharType="end"/>
              </w:r>
            </w:del>
          </w:p>
        </w:tc>
      </w:tr>
      <w:tr w:rsidR="00C828C2" w:rsidRPr="00F37E1A" w:rsidDel="00BA70B4" w14:paraId="2EAA545E" w14:textId="50031799" w:rsidTr="004A38EC">
        <w:trPr>
          <w:trHeight w:val="269"/>
          <w:del w:id="320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B958F4E" w14:textId="350A88C2" w:rsidR="00C828C2" w:rsidRPr="00F37E1A" w:rsidDel="00BA70B4" w:rsidRDefault="00C828C2" w:rsidP="004A38EC">
            <w:pPr>
              <w:rPr>
                <w:del w:id="321" w:author="User19" w:date="2020-09-21T12:06:00Z"/>
                <w:rFonts w:ascii="Arial" w:hAnsi="Arial" w:cs="Arial"/>
                <w:b/>
                <w:noProof/>
                <w:sz w:val="17"/>
                <w:szCs w:val="17"/>
              </w:rPr>
            </w:pPr>
            <w:del w:id="322" w:author="User19" w:date="2020-09-21T12:06:00Z">
              <w:r w:rsidRPr="00F37E1A" w:rsidDel="00BA70B4">
                <w:rPr>
                  <w:rFonts w:ascii="Arial" w:hAnsi="Arial" w:cs="Arial"/>
                  <w:b/>
                  <w:noProof/>
                  <w:sz w:val="17"/>
                  <w:szCs w:val="17"/>
                </w:rPr>
                <w:delText>Status:</w:delText>
              </w:r>
            </w:del>
          </w:p>
        </w:tc>
        <w:tc>
          <w:tcPr>
            <w:tcW w:w="2297" w:type="dxa"/>
          </w:tcPr>
          <w:p w14:paraId="63A79274" w14:textId="69111943" w:rsidR="00D82101" w:rsidDel="00BA70B4" w:rsidRDefault="00AD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3" w:author="User19" w:date="2020-09-21T12:06:00Z"/>
                <w:rFonts w:ascii="Arial" w:hAnsi="Arial" w:cs="Arial"/>
                <w:noProof/>
                <w:sz w:val="17"/>
                <w:szCs w:val="17"/>
              </w:rPr>
            </w:pPr>
            <w:del w:id="324" w:author="User19" w:date="2020-09-21T12:06:00Z"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begin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InstrText xml:space="preserve"> MERGEFIELD  item.status.name.5  \* MERGEFORMAT </w:delInstrText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fldChar w:fldCharType="separate"/>
              </w:r>
              <w:r w:rsidDel="00BA70B4">
                <w:rPr>
                  <w:rFonts w:ascii="Arial" w:hAnsi="Arial" w:cs="Arial"/>
                  <w:noProof/>
                  <w:sz w:val="17"/>
                  <w:szCs w:val="17"/>
                </w:rPr>
                <w:delText>New</w:delText>
              </w:r>
              <w:r w:rsidDel="00BA70B4">
                <w:fldChar w:fldCharType="end"/>
              </w:r>
            </w:del>
          </w:p>
        </w:tc>
      </w:tr>
    </w:tbl>
    <w:p w14:paraId="57736706" w14:textId="21AD36E1" w:rsidR="00E152A1" w:rsidDel="00BA70B4" w:rsidRDefault="00E152A1" w:rsidP="00C828C2">
      <w:pPr>
        <w:rPr>
          <w:del w:id="325" w:author="User19" w:date="2020-09-21T12:06:00Z"/>
          <w:rFonts w:ascii="Arial" w:hAnsi="Arial" w:cs="Arial"/>
          <w:noProof/>
          <w:sz w:val="20"/>
          <w:szCs w:val="20"/>
        </w:rPr>
      </w:pPr>
    </w:p>
    <w:p w14:paraId="014438F6" w14:textId="3E367086" w:rsidR="00D82101" w:rsidDel="00BA70B4" w:rsidRDefault="00AD18E1">
      <w:pPr>
        <w:rPr>
          <w:del w:id="326" w:author="User19" w:date="2020-09-21T12:06:00Z"/>
          <w:rFonts w:ascii="Arial" w:hAnsi="Arial" w:cs="Arial"/>
          <w:sz w:val="20"/>
          <w:szCs w:val="20"/>
        </w:rPr>
      </w:pPr>
      <w:del w:id="327" w:author="User19" w:date="2020-09-21T12:06:00Z">
        <w:r w:rsidDel="00BA70B4">
          <w:rPr>
            <w:rFonts w:ascii="Arial" w:hAnsi="Arial" w:cs="Arial"/>
            <w:sz w:val="20"/>
            <w:szCs w:val="20"/>
          </w:rPr>
          <w:delText>Upstream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item.upstreamCount.5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3149D86F" w14:textId="4987941A" w:rsidR="00C828C2" w:rsidDel="00BA70B4" w:rsidRDefault="00C828C2" w:rsidP="00C828C2">
      <w:pPr>
        <w:rPr>
          <w:del w:id="328" w:author="User19" w:date="2020-09-21T12:06:00Z"/>
          <w:rFonts w:ascii="Arial" w:hAnsi="Arial" w:cs="Arial"/>
          <w:sz w:val="17"/>
          <w:szCs w:val="17"/>
        </w:rPr>
      </w:pPr>
    </w:p>
    <w:p w14:paraId="7900F476" w14:textId="27AE6DFC" w:rsidR="00D82101" w:rsidDel="00BA70B4" w:rsidRDefault="00AD18E1">
      <w:pPr>
        <w:rPr>
          <w:del w:id="329" w:author="User19" w:date="2020-09-21T12:06:00Z"/>
          <w:rFonts w:ascii="Arial" w:hAnsi="Arial" w:cs="Arial"/>
          <w:sz w:val="20"/>
          <w:szCs w:val="20"/>
        </w:rPr>
      </w:pPr>
      <w:del w:id="330" w:author="User19" w:date="2020-09-21T12:06:00Z">
        <w:r w:rsidDel="00BA70B4">
          <w:rPr>
            <w:rFonts w:ascii="Arial" w:hAnsi="Arial" w:cs="Arial"/>
            <w:sz w:val="20"/>
            <w:szCs w:val="20"/>
          </w:rPr>
          <w:delText>Downstream references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item.downstreamCount.5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p w14:paraId="34AF4BEA" w14:textId="69BE2DD8" w:rsidR="00C828C2" w:rsidDel="00BA70B4" w:rsidRDefault="00C828C2" w:rsidP="008B6564">
      <w:pPr>
        <w:rPr>
          <w:del w:id="331" w:author="User19" w:date="2020-09-21T12:06:00Z"/>
          <w:rFonts w:ascii="Arial" w:hAnsi="Arial" w:cs="Arial"/>
          <w:sz w:val="20"/>
          <w:szCs w:val="20"/>
        </w:rPr>
      </w:pPr>
    </w:p>
    <w:p w14:paraId="44002799" w14:textId="6C858BD7" w:rsidR="00D82101" w:rsidDel="00BA70B4" w:rsidRDefault="00AD18E1">
      <w:pPr>
        <w:rPr>
          <w:del w:id="332" w:author="User19" w:date="2020-09-21T12:06:00Z"/>
          <w:rFonts w:ascii="Arial" w:hAnsi="Arial" w:cs="Arial"/>
          <w:sz w:val="20"/>
          <w:szCs w:val="20"/>
        </w:rPr>
      </w:pPr>
      <w:del w:id="333" w:author="User19" w:date="2020-09-21T12:06:00Z">
        <w:r w:rsidDel="00BA70B4">
          <w:rPr>
            <w:rFonts w:ascii="Arial" w:hAnsi="Arial" w:cs="Arial"/>
            <w:sz w:val="20"/>
            <w:szCs w:val="20"/>
          </w:rPr>
          <w:delText>Associations (</w:delText>
        </w:r>
        <w:r w:rsidDel="00BA70B4">
          <w:rPr>
            <w:rFonts w:ascii="Arial" w:hAnsi="Arial" w:cs="Arial"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sz w:val="20"/>
            <w:szCs w:val="20"/>
          </w:rPr>
          <w:delInstrText xml:space="preserve"> MERGEFIELD  item.assoc</w:delInstrText>
        </w:r>
        <w:r w:rsidDel="00BA70B4">
          <w:rPr>
            <w:rFonts w:ascii="Arial" w:hAnsi="Arial" w:cs="Arial"/>
            <w:sz w:val="20"/>
            <w:szCs w:val="20"/>
          </w:rPr>
          <w:delInstrText xml:space="preserve">Count.5  \* MERGEFORMAT </w:delInstrText>
        </w:r>
        <w:r w:rsidDel="00BA70B4">
          <w:rPr>
            <w:rFonts w:ascii="Arial" w:hAnsi="Arial" w:cs="Arial"/>
            <w:sz w:val="20"/>
            <w:szCs w:val="20"/>
          </w:rPr>
          <w:fldChar w:fldCharType="separate"/>
        </w:r>
        <w:r w:rsidDel="00BA70B4">
          <w:rPr>
            <w:rFonts w:ascii="Arial" w:hAnsi="Arial" w:cs="Arial"/>
            <w:sz w:val="20"/>
            <w:szCs w:val="20"/>
          </w:rPr>
          <w:delText>0</w:delText>
        </w:r>
        <w:r w:rsidDel="00BA70B4">
          <w:fldChar w:fldCharType="end"/>
        </w:r>
        <w:r w:rsidDel="00BA70B4">
          <w:rPr>
            <w:rFonts w:ascii="Arial" w:hAnsi="Arial" w:cs="Arial"/>
            <w:sz w:val="20"/>
            <w:szCs w:val="20"/>
          </w:rPr>
          <w:delText>):</w:delText>
        </w:r>
      </w:del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02B1" w:rsidDel="00BA70B4" w14:paraId="6E138AC9" w14:textId="0474BDC2" w:rsidTr="00C204B0">
        <w:trPr>
          <w:del w:id="334" w:author="User19" w:date="2020-09-21T1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FBFF62" w14:textId="2FE51F2D" w:rsidR="00DE02B1" w:rsidRPr="00DE02B1" w:rsidDel="00BA70B4" w:rsidRDefault="00DE02B1" w:rsidP="008B6564">
            <w:pPr>
              <w:rPr>
                <w:del w:id="335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336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From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62813488" w14:textId="3E062C8C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7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338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Association Type</w:delText>
              </w:r>
            </w:del>
          </w:p>
        </w:tc>
        <w:tc>
          <w:tcPr>
            <w:tcW w:w="3021" w:type="dxa"/>
            <w:shd w:val="clear" w:color="auto" w:fill="FFFFFF" w:themeFill="background1"/>
          </w:tcPr>
          <w:p w14:paraId="11C92EC2" w14:textId="135D7C42" w:rsidR="00DE02B1" w:rsidRPr="00DE02B1" w:rsidDel="00BA70B4" w:rsidRDefault="00DE02B1" w:rsidP="008B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9" w:author="User19" w:date="2020-09-21T12:06:00Z"/>
                <w:rFonts w:ascii="Arial" w:hAnsi="Arial" w:cs="Arial"/>
                <w:b/>
                <w:sz w:val="17"/>
                <w:szCs w:val="17"/>
              </w:rPr>
            </w:pPr>
            <w:del w:id="340" w:author="User19" w:date="2020-09-21T12:06:00Z">
              <w:r w:rsidRPr="00DE02B1" w:rsidDel="00BA70B4">
                <w:rPr>
                  <w:rFonts w:ascii="Arial" w:hAnsi="Arial" w:cs="Arial"/>
                  <w:b/>
                  <w:sz w:val="17"/>
                  <w:szCs w:val="17"/>
                </w:rPr>
                <w:delText>To</w:delText>
              </w:r>
            </w:del>
          </w:p>
        </w:tc>
      </w:tr>
    </w:tbl>
    <w:p w14:paraId="7EC037B4" w14:textId="0DA05D6C" w:rsidR="00DE02B1" w:rsidDel="00BA70B4" w:rsidRDefault="00DE02B1" w:rsidP="008B6564">
      <w:pPr>
        <w:rPr>
          <w:del w:id="341" w:author="User19" w:date="2020-09-21T12:06:00Z"/>
          <w:rFonts w:ascii="Arial" w:hAnsi="Arial" w:cs="Arial"/>
          <w:sz w:val="20"/>
          <w:szCs w:val="20"/>
        </w:rPr>
      </w:pPr>
    </w:p>
    <w:p w14:paraId="2F25E9CE" w14:textId="3A65040A" w:rsidR="00351331" w:rsidDel="00BA70B4" w:rsidRDefault="00351331" w:rsidP="008B6564">
      <w:pPr>
        <w:rPr>
          <w:del w:id="342" w:author="User19" w:date="2020-09-21T12:06:00Z"/>
          <w:rFonts w:ascii="Arial" w:hAnsi="Arial" w:cs="Arial"/>
          <w:sz w:val="20"/>
          <w:szCs w:val="20"/>
        </w:rPr>
      </w:pPr>
      <w:del w:id="343" w:author="User19" w:date="2020-09-21T12:06:00Z">
        <w:r w:rsidDel="00BA70B4">
          <w:rPr>
            <w:rFonts w:ascii="Arial" w:hAnsi="Arial" w:cs="Arial"/>
            <w:sz w:val="20"/>
            <w:szCs w:val="20"/>
          </w:rPr>
          <w:delText>Description:</w:delText>
        </w:r>
      </w:del>
    </w:p>
    <w:p w14:paraId="5C874F96" w14:textId="377B3F22" w:rsidR="00000000" w:rsidDel="00BA70B4" w:rsidRDefault="00AD18E1">
      <w:pPr>
        <w:divId w:val="938752501"/>
        <w:rPr>
          <w:del w:id="344" w:author="User19" w:date="2020-09-21T12:06:00Z"/>
          <w:rFonts w:ascii="Arial" w:eastAsia="Times New Roman" w:hAnsi="Arial" w:cs="Arial"/>
          <w:sz w:val="20"/>
          <w:szCs w:val="20"/>
        </w:rPr>
      </w:pPr>
      <w:del w:id="345" w:author="User19" w:date="2020-09-21T12:06:00Z">
        <w:r w:rsidDel="00BA70B4">
          <w:rPr>
            <w:rFonts w:ascii="Arial" w:hAnsi="Arial" w:cs="Arial"/>
            <w:noProof/>
            <w:sz w:val="20"/>
            <w:szCs w:val="20"/>
          </w:rPr>
          <w:fldChar w:fldCharType="begin"/>
        </w:r>
        <w:r w:rsidDel="00BA70B4">
          <w:rPr>
            <w:rFonts w:ascii="Arial" w:hAnsi="Arial" w:cs="Arial"/>
            <w:noProof/>
            <w:sz w:val="20"/>
            <w:szCs w:val="20"/>
          </w:rPr>
          <w:delInstrText xml:space="preserve"> MERGEFIELD  item.description.5  \* MERGEFORMAT </w:delInstrText>
        </w:r>
        <w:r w:rsidDel="00BA70B4">
          <w:rPr>
            <w:rFonts w:ascii="Arial" w:hAnsi="Arial" w:cs="Arial"/>
            <w:noProof/>
            <w:sz w:val="20"/>
            <w:szCs w:val="20"/>
          </w:rPr>
          <w:fldChar w:fldCharType="end"/>
        </w:r>
        <w:r w:rsidDel="00BA70B4">
          <w:rPr>
            <w:rStyle w:val="wikicontent"/>
            <w:rFonts w:ascii="Arial" w:eastAsia="Times New Roman" w:hAnsi="Arial" w:cs="Arial"/>
            <w:sz w:val="20"/>
            <w:szCs w:val="20"/>
          </w:rPr>
          <w:delText>xx</w:delText>
        </w:r>
        <w:r w:rsidDel="00BA70B4">
          <w:rPr>
            <w:rFonts w:ascii="Arial" w:eastAsia="Times New Roman" w:hAnsi="Arial" w:cs="Arial"/>
            <w:sz w:val="20"/>
            <w:szCs w:val="20"/>
          </w:rPr>
          <w:delText xml:space="preserve"> </w:delText>
        </w:r>
      </w:del>
    </w:p>
    <w:p w14:paraId="4E051FD5" w14:textId="77777777" w:rsidR="00D82101" w:rsidRDefault="00D82101">
      <w:pPr>
        <w:rPr>
          <w:rFonts w:ascii="Arial" w:hAnsi="Arial" w:cs="Arial"/>
        </w:rPr>
      </w:pPr>
    </w:p>
    <w:sectPr w:rsidR="00D82101" w:rsidSect="00175569">
      <w:headerReference w:type="default" r:id="rId11"/>
      <w:footerReference w:type="default" r:id="rId12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B5D8F" w14:textId="77777777" w:rsidR="00AD18E1" w:rsidRDefault="00AD18E1" w:rsidP="00175569">
      <w:pPr>
        <w:spacing w:after="0" w:line="240" w:lineRule="auto"/>
      </w:pPr>
      <w:r>
        <w:separator/>
      </w:r>
    </w:p>
  </w:endnote>
  <w:endnote w:type="continuationSeparator" w:id="0">
    <w:p w14:paraId="00974984" w14:textId="77777777" w:rsidR="00AD18E1" w:rsidRDefault="00AD18E1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D6E58" w14:textId="77777777" w:rsidR="000C30A4" w:rsidRDefault="000C30A4">
    <w:pPr>
      <w:pStyle w:val="Pieddepage"/>
    </w:pPr>
  </w:p>
  <w:tbl>
    <w:tblPr>
      <w:tblW w:w="9076" w:type="dxa"/>
      <w:tblLook w:val="04A0" w:firstRow="1" w:lastRow="0" w:firstColumn="1" w:lastColumn="0" w:noHBand="0" w:noVBand="1"/>
    </w:tblPr>
    <w:tblGrid>
      <w:gridCol w:w="4538"/>
      <w:gridCol w:w="4538"/>
    </w:tblGrid>
    <w:tr w:rsidR="000C30A4" w14:paraId="1340C059" w14:textId="77777777" w:rsidTr="000C30A4">
      <w:trPr>
        <w:trHeight w:val="449"/>
      </w:trPr>
      <w:tc>
        <w:tcPr>
          <w:tcW w:w="4538" w:type="dxa"/>
          <w:tcBorders>
            <w:top w:val="single" w:sz="4" w:space="0" w:color="auto"/>
          </w:tcBorders>
          <w:vAlign w:val="center"/>
        </w:tcPr>
        <w:p w14:paraId="51FF0B7F" w14:textId="77777777" w:rsidR="000C30A4" w:rsidRDefault="000C30A4" w:rsidP="000C30A4">
          <w:pPr>
            <w:pStyle w:val="Pieddepage"/>
          </w:pPr>
        </w:p>
      </w:tc>
      <w:tc>
        <w:tcPr>
          <w:tcW w:w="4538" w:type="dxa"/>
          <w:tcBorders>
            <w:top w:val="single" w:sz="4" w:space="0" w:color="auto"/>
          </w:tcBorders>
          <w:vAlign w:val="center"/>
        </w:tcPr>
        <w:p w14:paraId="4068E5B2" w14:textId="77777777" w:rsidR="00D82101" w:rsidRDefault="00AD18E1">
          <w:pPr>
            <w:pStyle w:val="Pieddepage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Page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PAGE  \* Arabic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3</w:t>
          </w:r>
          <w:r>
            <w:fldChar w:fldCharType="end"/>
          </w:r>
        </w:p>
      </w:tc>
    </w:tr>
  </w:tbl>
  <w:p w14:paraId="361FD247" w14:textId="77777777" w:rsidR="000C30A4" w:rsidRDefault="000C30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5876F" w14:textId="77777777" w:rsidR="00AD18E1" w:rsidRDefault="00AD18E1" w:rsidP="00175569">
      <w:pPr>
        <w:spacing w:after="0" w:line="240" w:lineRule="auto"/>
      </w:pPr>
      <w:r>
        <w:separator/>
      </w:r>
    </w:p>
  </w:footnote>
  <w:footnote w:type="continuationSeparator" w:id="0">
    <w:p w14:paraId="23031D87" w14:textId="77777777" w:rsidR="00AD18E1" w:rsidRDefault="00AD18E1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75569" w14:paraId="7F115A9C" w14:textId="77777777" w:rsidTr="00175569">
      <w:trPr>
        <w:trHeight w:val="450"/>
      </w:trPr>
      <w:tc>
        <w:tcPr>
          <w:tcW w:w="4531" w:type="dxa"/>
          <w:tcBorders>
            <w:bottom w:val="single" w:sz="4" w:space="0" w:color="auto"/>
          </w:tcBorders>
          <w:vAlign w:val="center"/>
        </w:tcPr>
        <w:p w14:paraId="09211ABA" w14:textId="77777777" w:rsidR="00D82101" w:rsidRDefault="00AD18E1">
          <w:pPr>
            <w:pStyle w:val="En-tte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 MERGEFIELD  project.name  \* MERGEFORMAT </w:instrText>
          </w:r>
          <w:r>
            <w:rPr>
              <w:rFonts w:ascii="Arial" w:hAnsi="Arial" w:cs="Arial"/>
              <w:b/>
            </w:rPr>
            <w:fldChar w:fldCharType="separate"/>
          </w:r>
          <w:proofErr w:type="spellStart"/>
          <w:r>
            <w:rPr>
              <w:rFonts w:ascii="Arial" w:hAnsi="Arial" w:cs="Arial"/>
              <w:b/>
            </w:rPr>
            <w:t>OneTech</w:t>
          </w:r>
          <w:proofErr w:type="spellEnd"/>
          <w:r>
            <w:fldChar w:fldCharType="end"/>
          </w:r>
          <w:r>
            <w:rPr>
              <w:rFonts w:ascii="Arial" w:hAnsi="Arial" w:cs="Arial"/>
            </w:rPr>
            <w:t xml:space="preserve"> Export of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MERGEFIELD  tracker.name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Customer Requirement Specification</w:t>
          </w:r>
          <w:r>
            <w:fldChar w:fldCharType="end"/>
          </w:r>
        </w:p>
      </w:tc>
      <w:tc>
        <w:tcPr>
          <w:tcW w:w="4531" w:type="dxa"/>
          <w:tcBorders>
            <w:bottom w:val="single" w:sz="4" w:space="0" w:color="auto"/>
          </w:tcBorders>
          <w:vAlign w:val="center"/>
        </w:tcPr>
        <w:p w14:paraId="560B0DBD" w14:textId="3F1CE816" w:rsidR="00175569" w:rsidRDefault="00A97D16" w:rsidP="00175569">
          <w:pPr>
            <w:pStyle w:val="En-tte"/>
            <w:jc w:val="right"/>
            <w:rPr>
              <w:rFonts w:ascii="Arial" w:hAnsi="Arial" w:cs="Arial"/>
              <w:b/>
            </w:rPr>
          </w:pPr>
          <w:del w:id="346" w:author="User19" w:date="2020-09-21T12:05:00Z">
            <w:r w:rsidDel="00BA70B4">
              <w:rPr>
                <w:noProof/>
              </w:rPr>
              <w:drawing>
                <wp:inline distT="0" distB="0" distL="0" distR="0" wp14:anchorId="38C24BB5" wp14:editId="5A122E0B">
                  <wp:extent cx="2127635" cy="360000"/>
                  <wp:effectExtent l="0" t="0" r="0" b="254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63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</w:p>
        <w:p w14:paraId="011AE009" w14:textId="77777777" w:rsidR="00285C3B" w:rsidRDefault="00285C3B" w:rsidP="00175569">
          <w:pPr>
            <w:pStyle w:val="En-tte"/>
            <w:jc w:val="right"/>
            <w:rPr>
              <w:rFonts w:ascii="Arial" w:hAnsi="Arial" w:cs="Arial"/>
              <w:b/>
            </w:rPr>
          </w:pPr>
        </w:p>
      </w:tc>
    </w:tr>
  </w:tbl>
  <w:p w14:paraId="57CE0C5B" w14:textId="77777777" w:rsidR="00175569" w:rsidRDefault="001755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42D6"/>
    <w:multiLevelType w:val="multilevel"/>
    <w:tmpl w:val="9C003DF4"/>
    <w:lvl w:ilvl="0">
      <w:start w:val="1"/>
      <w:numFmt w:val="decimal"/>
      <w:pStyle w:val="Titre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4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AAF285A"/>
    <w:multiLevelType w:val="multilevel"/>
    <w:tmpl w:val="99E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19">
    <w15:presenceInfo w15:providerId="None" w15:userId="User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84"/>
    <w:rsid w:val="0001253C"/>
    <w:rsid w:val="00023A1F"/>
    <w:rsid w:val="00027429"/>
    <w:rsid w:val="00040AA3"/>
    <w:rsid w:val="00072BA3"/>
    <w:rsid w:val="00083217"/>
    <w:rsid w:val="00090AF0"/>
    <w:rsid w:val="000A7E4F"/>
    <w:rsid w:val="000B49F0"/>
    <w:rsid w:val="000B7A3A"/>
    <w:rsid w:val="000C0CB3"/>
    <w:rsid w:val="000C30A4"/>
    <w:rsid w:val="000E682B"/>
    <w:rsid w:val="000F4828"/>
    <w:rsid w:val="000F6240"/>
    <w:rsid w:val="00100AB1"/>
    <w:rsid w:val="001065DF"/>
    <w:rsid w:val="00113368"/>
    <w:rsid w:val="00131AC3"/>
    <w:rsid w:val="00140CD9"/>
    <w:rsid w:val="00142C8E"/>
    <w:rsid w:val="00143409"/>
    <w:rsid w:val="00166A4A"/>
    <w:rsid w:val="00175569"/>
    <w:rsid w:val="00185921"/>
    <w:rsid w:val="001A131F"/>
    <w:rsid w:val="001B06F4"/>
    <w:rsid w:val="001B1E57"/>
    <w:rsid w:val="001D0EC3"/>
    <w:rsid w:val="001E6529"/>
    <w:rsid w:val="001F45A5"/>
    <w:rsid w:val="001F657C"/>
    <w:rsid w:val="00206941"/>
    <w:rsid w:val="00213FE8"/>
    <w:rsid w:val="00216A48"/>
    <w:rsid w:val="00223766"/>
    <w:rsid w:val="002258E1"/>
    <w:rsid w:val="002614E5"/>
    <w:rsid w:val="00273C4B"/>
    <w:rsid w:val="00280711"/>
    <w:rsid w:val="00285C3B"/>
    <w:rsid w:val="00291B97"/>
    <w:rsid w:val="002A3066"/>
    <w:rsid w:val="002A33D5"/>
    <w:rsid w:val="002A4745"/>
    <w:rsid w:val="002A6CD2"/>
    <w:rsid w:val="002A7C74"/>
    <w:rsid w:val="002B090B"/>
    <w:rsid w:val="002B0F55"/>
    <w:rsid w:val="002D2B74"/>
    <w:rsid w:val="002E7174"/>
    <w:rsid w:val="00303D24"/>
    <w:rsid w:val="00312751"/>
    <w:rsid w:val="00313BE0"/>
    <w:rsid w:val="00314B4D"/>
    <w:rsid w:val="00322D4E"/>
    <w:rsid w:val="003453FD"/>
    <w:rsid w:val="00351331"/>
    <w:rsid w:val="00363AC6"/>
    <w:rsid w:val="00365551"/>
    <w:rsid w:val="00393C58"/>
    <w:rsid w:val="003C7738"/>
    <w:rsid w:val="003D137A"/>
    <w:rsid w:val="003D667B"/>
    <w:rsid w:val="003E7B2F"/>
    <w:rsid w:val="003F4FA8"/>
    <w:rsid w:val="003F652B"/>
    <w:rsid w:val="00404BC3"/>
    <w:rsid w:val="00417DE1"/>
    <w:rsid w:val="004520FB"/>
    <w:rsid w:val="00481D88"/>
    <w:rsid w:val="004918D7"/>
    <w:rsid w:val="004B4D84"/>
    <w:rsid w:val="00513B33"/>
    <w:rsid w:val="00514C1F"/>
    <w:rsid w:val="00523E86"/>
    <w:rsid w:val="00523F28"/>
    <w:rsid w:val="0052756B"/>
    <w:rsid w:val="0053075F"/>
    <w:rsid w:val="00546A3B"/>
    <w:rsid w:val="005631F5"/>
    <w:rsid w:val="005724A1"/>
    <w:rsid w:val="005D039C"/>
    <w:rsid w:val="005D23BD"/>
    <w:rsid w:val="005E797F"/>
    <w:rsid w:val="006126AE"/>
    <w:rsid w:val="006302B4"/>
    <w:rsid w:val="00655699"/>
    <w:rsid w:val="006914EC"/>
    <w:rsid w:val="00692ABE"/>
    <w:rsid w:val="006A02EE"/>
    <w:rsid w:val="006A0688"/>
    <w:rsid w:val="006A5FE8"/>
    <w:rsid w:val="006B1411"/>
    <w:rsid w:val="006B2B9D"/>
    <w:rsid w:val="006C0C9A"/>
    <w:rsid w:val="006F2F4B"/>
    <w:rsid w:val="00713D58"/>
    <w:rsid w:val="00726C51"/>
    <w:rsid w:val="007327A9"/>
    <w:rsid w:val="0075549C"/>
    <w:rsid w:val="007B4309"/>
    <w:rsid w:val="007B5D36"/>
    <w:rsid w:val="007C4913"/>
    <w:rsid w:val="007E3644"/>
    <w:rsid w:val="007E5511"/>
    <w:rsid w:val="007E63AE"/>
    <w:rsid w:val="00803F05"/>
    <w:rsid w:val="00812DA8"/>
    <w:rsid w:val="00833FB3"/>
    <w:rsid w:val="00863B53"/>
    <w:rsid w:val="00890164"/>
    <w:rsid w:val="0089050A"/>
    <w:rsid w:val="008967BE"/>
    <w:rsid w:val="008B6564"/>
    <w:rsid w:val="008C1C3A"/>
    <w:rsid w:val="008C7B19"/>
    <w:rsid w:val="008D5567"/>
    <w:rsid w:val="008D6268"/>
    <w:rsid w:val="008E4AD4"/>
    <w:rsid w:val="008F16FC"/>
    <w:rsid w:val="008F2AD3"/>
    <w:rsid w:val="008F3194"/>
    <w:rsid w:val="00901783"/>
    <w:rsid w:val="00924C50"/>
    <w:rsid w:val="009256FE"/>
    <w:rsid w:val="009576BD"/>
    <w:rsid w:val="00961D6F"/>
    <w:rsid w:val="0097557A"/>
    <w:rsid w:val="009A23E0"/>
    <w:rsid w:val="009D72DF"/>
    <w:rsid w:val="009D7C0D"/>
    <w:rsid w:val="00A06C41"/>
    <w:rsid w:val="00A1353B"/>
    <w:rsid w:val="00A17993"/>
    <w:rsid w:val="00A45032"/>
    <w:rsid w:val="00A7067C"/>
    <w:rsid w:val="00A97D16"/>
    <w:rsid w:val="00AA6D75"/>
    <w:rsid w:val="00AD18E1"/>
    <w:rsid w:val="00AE4F6B"/>
    <w:rsid w:val="00AE5A42"/>
    <w:rsid w:val="00AF1702"/>
    <w:rsid w:val="00AF52E1"/>
    <w:rsid w:val="00B026D4"/>
    <w:rsid w:val="00BA70B4"/>
    <w:rsid w:val="00BB255D"/>
    <w:rsid w:val="00BF5FA7"/>
    <w:rsid w:val="00BF7758"/>
    <w:rsid w:val="00BF77BB"/>
    <w:rsid w:val="00C204B0"/>
    <w:rsid w:val="00C828C2"/>
    <w:rsid w:val="00C90250"/>
    <w:rsid w:val="00C90BF1"/>
    <w:rsid w:val="00C91752"/>
    <w:rsid w:val="00C920FA"/>
    <w:rsid w:val="00CA2589"/>
    <w:rsid w:val="00CC685A"/>
    <w:rsid w:val="00CD7970"/>
    <w:rsid w:val="00D33242"/>
    <w:rsid w:val="00D46586"/>
    <w:rsid w:val="00D560F6"/>
    <w:rsid w:val="00D56117"/>
    <w:rsid w:val="00D82101"/>
    <w:rsid w:val="00D84BD3"/>
    <w:rsid w:val="00D85A99"/>
    <w:rsid w:val="00DA0D14"/>
    <w:rsid w:val="00DB3045"/>
    <w:rsid w:val="00DD05BF"/>
    <w:rsid w:val="00DE02B1"/>
    <w:rsid w:val="00E01845"/>
    <w:rsid w:val="00E0735F"/>
    <w:rsid w:val="00E152A1"/>
    <w:rsid w:val="00E24358"/>
    <w:rsid w:val="00E37E74"/>
    <w:rsid w:val="00E46B18"/>
    <w:rsid w:val="00E647C2"/>
    <w:rsid w:val="00E72D27"/>
    <w:rsid w:val="00E87D5F"/>
    <w:rsid w:val="00EC3472"/>
    <w:rsid w:val="00EF702B"/>
    <w:rsid w:val="00F1673C"/>
    <w:rsid w:val="00F33052"/>
    <w:rsid w:val="00F371CA"/>
    <w:rsid w:val="00F37E1A"/>
    <w:rsid w:val="00F74FBA"/>
    <w:rsid w:val="00FA3D23"/>
    <w:rsid w:val="00FB1B78"/>
    <w:rsid w:val="00FD09C0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25F51"/>
  <w15:chartTrackingRefBased/>
  <w15:docId w15:val="{1CEE2868-632A-49CA-869B-38399AEC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5FE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6C41"/>
    <w:pPr>
      <w:keepNext/>
      <w:keepLines/>
      <w:numPr>
        <w:ilvl w:val="1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TableauGrille4-Accentuation1">
    <w:name w:val="Grid Table 4 Accent 1"/>
    <w:basedOn w:val="TableauNormal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5724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A5F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A5F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TableauListe6Couleur">
    <w:name w:val="List Table 6 Colorful"/>
    <w:basedOn w:val="TableauNormal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556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5569"/>
    <w:rPr>
      <w:lang w:val="en-US"/>
    </w:rPr>
  </w:style>
  <w:style w:type="character" w:styleId="Lienhypertexte">
    <w:name w:val="Hyperlink"/>
    <w:basedOn w:val="Policepardfaut"/>
    <w:uiPriority w:val="99"/>
    <w:unhideWhenUsed/>
    <w:rsid w:val="000C30A4"/>
    <w:rPr>
      <w:color w:val="0093B8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TM2">
    <w:name w:val="toc 2"/>
    <w:basedOn w:val="Normal"/>
    <w:next w:val="Normal"/>
    <w:autoRedefine/>
    <w:uiPriority w:val="39"/>
    <w:unhideWhenUsed/>
    <w:rsid w:val="006914E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914EC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06C4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A06C4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A06C4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A06C4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A06C4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A0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5631F5"/>
    <w:rPr>
      <w:color w:val="605E5C"/>
      <w:shd w:val="clear" w:color="auto" w:fill="E1DFDD"/>
    </w:rPr>
  </w:style>
  <w:style w:type="character" w:customStyle="1" w:styleId="wikicontent">
    <w:name w:val="wikicontent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6E8482C-0E44-456E-8907-66A4DE35DF6A}">
  <ds:schemaRefs>
    <ds:schemaRef ds:uri="http://schemas.openxmlformats.org/wordprocessingml/2006/main"/>
    <ds:schemaRef ds:uri="http://schemas.microsoft.com/office/word/2010/wordml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of Customer Requirement Specification</dc:title>
  <dc:subject/>
  <dc:creator>Safa Touati</dc:creator>
  <cp:keywords/>
  <dc:description/>
  <cp:lastModifiedBy>User19</cp:lastModifiedBy>
  <cp:revision>41</cp:revision>
  <dcterms:created xsi:type="dcterms:W3CDTF">2018-09-18T06:25:00Z</dcterms:created>
  <dcterms:modified xsi:type="dcterms:W3CDTF">2020-09-21T11:06:00Z</dcterms:modified>
</cp:coreProperties>
</file>